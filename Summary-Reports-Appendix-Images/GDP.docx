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B706" w14:textId="4AED2758" w:rsidR="00CB2E2E" w:rsidRDefault="009F5AB5">
      <w:pPr>
        <w:rPr>
          <w:b/>
          <w:bCs/>
          <w:sz w:val="40"/>
          <w:szCs w:val="40"/>
          <w:u w:val="single"/>
        </w:rPr>
      </w:pPr>
      <w:r w:rsidRPr="4F043EA9">
        <w:rPr>
          <w:b/>
          <w:bCs/>
          <w:sz w:val="40"/>
          <w:szCs w:val="40"/>
          <w:u w:val="single"/>
        </w:rPr>
        <w:t>GDP</w:t>
      </w:r>
    </w:p>
    <w:p w14:paraId="070B2839" w14:textId="3B71764A" w:rsidR="009F5AB5" w:rsidRDefault="009F5AB5">
      <w:pPr>
        <w:rPr>
          <w:b/>
          <w:bCs/>
          <w:sz w:val="24"/>
          <w:szCs w:val="24"/>
          <w:u w:val="single"/>
        </w:rPr>
      </w:pPr>
      <w:r>
        <w:rPr>
          <w:b/>
          <w:bCs/>
          <w:sz w:val="24"/>
          <w:szCs w:val="24"/>
          <w:u w:val="single"/>
        </w:rPr>
        <w:t>Overview</w:t>
      </w:r>
    </w:p>
    <w:p w14:paraId="0AD3B673" w14:textId="1319A5D8" w:rsidR="009F5AB5" w:rsidRDefault="009F5AB5">
      <w:pPr>
        <w:rPr>
          <w:b/>
          <w:bCs/>
          <w:sz w:val="24"/>
          <w:szCs w:val="24"/>
        </w:rPr>
      </w:pPr>
      <w:r>
        <w:rPr>
          <w:b/>
          <w:bCs/>
          <w:sz w:val="24"/>
          <w:szCs w:val="24"/>
        </w:rPr>
        <w:t>Importance</w:t>
      </w:r>
    </w:p>
    <w:p w14:paraId="59FC057E" w14:textId="493EBA55" w:rsidR="009F5AB5" w:rsidRPr="00FE64DD" w:rsidRDefault="00596FA8">
      <w:pPr>
        <w:rPr>
          <w:sz w:val="24"/>
          <w:szCs w:val="24"/>
        </w:rPr>
      </w:pPr>
      <w:r w:rsidRPr="08381E73">
        <w:rPr>
          <w:sz w:val="24"/>
          <w:szCs w:val="24"/>
        </w:rPr>
        <w:t xml:space="preserve">The creation of larger GDP in New Brunswick will increase the provinces tax base and allow for the provision of a higher </w:t>
      </w:r>
      <w:r w:rsidRPr="68FF5E6D">
        <w:rPr>
          <w:sz w:val="24"/>
          <w:szCs w:val="24"/>
        </w:rPr>
        <w:t>standard</w:t>
      </w:r>
      <w:r w:rsidRPr="08381E73">
        <w:rPr>
          <w:sz w:val="24"/>
          <w:szCs w:val="24"/>
        </w:rPr>
        <w:t xml:space="preserve"> of public services. It will also generate more opportunities for employment and raise the incomes of New Brunswickers in turn allowing for higher levels of consumption. </w:t>
      </w:r>
    </w:p>
    <w:p w14:paraId="3616778D" w14:textId="788BF7AB" w:rsidR="009F5AB5" w:rsidRDefault="009F5AB5">
      <w:pPr>
        <w:rPr>
          <w:b/>
          <w:bCs/>
          <w:sz w:val="24"/>
          <w:szCs w:val="24"/>
        </w:rPr>
      </w:pPr>
      <w:r>
        <w:rPr>
          <w:b/>
          <w:bCs/>
          <w:sz w:val="24"/>
          <w:szCs w:val="24"/>
        </w:rPr>
        <w:t>Problem</w:t>
      </w:r>
    </w:p>
    <w:p w14:paraId="2CA95CE6" w14:textId="07E228BA" w:rsidR="00596FA8" w:rsidRPr="00596FA8" w:rsidRDefault="00596FA8">
      <w:pPr>
        <w:rPr>
          <w:sz w:val="24"/>
          <w:szCs w:val="24"/>
        </w:rPr>
      </w:pPr>
      <w:r w:rsidRPr="4F043EA9">
        <w:rPr>
          <w:sz w:val="24"/>
          <w:szCs w:val="24"/>
        </w:rPr>
        <w:t xml:space="preserve">New Brunswick has routinely displayed lower </w:t>
      </w:r>
      <w:hyperlink r:id="rId8">
        <w:r w:rsidRPr="4F043EA9">
          <w:rPr>
            <w:rStyle w:val="Hyperlink"/>
            <w:sz w:val="24"/>
            <w:szCs w:val="24"/>
          </w:rPr>
          <w:t xml:space="preserve">GDP </w:t>
        </w:r>
        <w:r w:rsidR="00AD5384">
          <w:rPr>
            <w:rStyle w:val="Hyperlink"/>
            <w:sz w:val="24"/>
            <w:szCs w:val="24"/>
          </w:rPr>
          <w:t>G</w:t>
        </w:r>
        <w:r w:rsidRPr="4F043EA9">
          <w:rPr>
            <w:rStyle w:val="Hyperlink"/>
            <w:sz w:val="24"/>
            <w:szCs w:val="24"/>
          </w:rPr>
          <w:t xml:space="preserve">rowth </w:t>
        </w:r>
        <w:r w:rsidR="00AD5384">
          <w:rPr>
            <w:rStyle w:val="Hyperlink"/>
            <w:sz w:val="24"/>
            <w:szCs w:val="24"/>
          </w:rPr>
          <w:t>R</w:t>
        </w:r>
        <w:r w:rsidRPr="4F043EA9">
          <w:rPr>
            <w:rStyle w:val="Hyperlink"/>
            <w:sz w:val="24"/>
            <w:szCs w:val="24"/>
          </w:rPr>
          <w:t>ates</w:t>
        </w:r>
      </w:hyperlink>
      <w:r w:rsidRPr="4F043EA9">
        <w:rPr>
          <w:sz w:val="24"/>
          <w:szCs w:val="24"/>
        </w:rPr>
        <w:t xml:space="preserve"> than other provinces as well as ranking among the lowest in GDP per capita. </w:t>
      </w:r>
      <w:r w:rsidR="004F1B87" w:rsidRPr="4F043EA9">
        <w:rPr>
          <w:sz w:val="24"/>
          <w:szCs w:val="24"/>
        </w:rPr>
        <w:t xml:space="preserve">This has many side effects which can include persistent out migration of young people, a higher reliance on federal transfers, and a lower level of provision of </w:t>
      </w:r>
      <w:r w:rsidR="002520FA" w:rsidRPr="4F043EA9">
        <w:rPr>
          <w:sz w:val="24"/>
          <w:szCs w:val="24"/>
        </w:rPr>
        <w:t xml:space="preserve">services by the province. </w:t>
      </w:r>
      <w:r w:rsidR="00282BD9" w:rsidRPr="4F043EA9">
        <w:rPr>
          <w:sz w:val="24"/>
          <w:szCs w:val="24"/>
        </w:rPr>
        <w:t xml:space="preserve">New Brunswick must increase its GDP </w:t>
      </w:r>
      <w:r w:rsidR="0074112F" w:rsidRPr="4F043EA9">
        <w:rPr>
          <w:sz w:val="24"/>
          <w:szCs w:val="24"/>
        </w:rPr>
        <w:t xml:space="preserve">and GDP per capita to maintain the same level of services and a feasible tax base. </w:t>
      </w:r>
      <w:r w:rsidR="008E1FF0" w:rsidRPr="4F043EA9">
        <w:rPr>
          <w:sz w:val="24"/>
          <w:szCs w:val="24"/>
        </w:rPr>
        <w:t xml:space="preserve">Low GDP growth also comes with the risk that the province will not be able to service its debt, this is addressed under </w:t>
      </w:r>
      <w:hyperlink r:id="rId9">
        <w:r w:rsidR="008E1FF0" w:rsidRPr="4F043EA9">
          <w:rPr>
            <w:rStyle w:val="Hyperlink"/>
            <w:sz w:val="24"/>
            <w:szCs w:val="24"/>
          </w:rPr>
          <w:t>Debt to GDP Ratio</w:t>
        </w:r>
      </w:hyperlink>
      <w:r w:rsidR="008E1FF0" w:rsidRPr="4F043EA9">
        <w:rPr>
          <w:sz w:val="24"/>
          <w:szCs w:val="24"/>
        </w:rPr>
        <w:t>.</w:t>
      </w:r>
    </w:p>
    <w:p w14:paraId="421B4BC8" w14:textId="6B555C87" w:rsidR="009F5AB5" w:rsidRDefault="009F5AB5">
      <w:pPr>
        <w:rPr>
          <w:b/>
          <w:bCs/>
          <w:sz w:val="24"/>
          <w:szCs w:val="24"/>
        </w:rPr>
      </w:pPr>
      <w:r>
        <w:rPr>
          <w:b/>
          <w:bCs/>
          <w:sz w:val="24"/>
          <w:szCs w:val="24"/>
        </w:rPr>
        <w:t>Cause</w:t>
      </w:r>
    </w:p>
    <w:p w14:paraId="7988CA00" w14:textId="18822B61" w:rsidR="009E16E3" w:rsidRPr="00596FA8" w:rsidRDefault="009E16E3" w:rsidP="009E16E3">
      <w:pPr>
        <w:rPr>
          <w:sz w:val="24"/>
          <w:szCs w:val="24"/>
        </w:rPr>
      </w:pPr>
      <w:r w:rsidRPr="4F043EA9">
        <w:rPr>
          <w:sz w:val="24"/>
          <w:szCs w:val="24"/>
        </w:rPr>
        <w:t>There are many reasons for slow GDP growth in the province, identified in the</w:t>
      </w:r>
      <w:r w:rsidR="0092659C">
        <w:rPr>
          <w:sz w:val="24"/>
          <w:szCs w:val="24"/>
        </w:rPr>
        <w:t xml:space="preserve"> </w:t>
      </w:r>
      <w:r w:rsidRPr="4F043EA9">
        <w:rPr>
          <w:sz w:val="24"/>
          <w:szCs w:val="24"/>
        </w:rPr>
        <w:t>goals set by BoostNB. To address this Boost has set and updated the progress on 20 goals including immigration, value of trade, labour productivity, youth unemployment and more.</w:t>
      </w:r>
    </w:p>
    <w:p w14:paraId="1C701D99" w14:textId="524BF320" w:rsidR="4F043EA9" w:rsidRDefault="4F043EA9" w:rsidP="4F043EA9">
      <w:r w:rsidRPr="4F043EA9">
        <w:rPr>
          <w:b/>
          <w:bCs/>
          <w:sz w:val="24"/>
          <w:szCs w:val="24"/>
          <w:u w:val="single"/>
        </w:rPr>
        <w:t>BoostNB Growth Philosophy</w:t>
      </w:r>
    </w:p>
    <w:p w14:paraId="3D9F018E" w14:textId="3A952E45" w:rsidR="7854A476" w:rsidRDefault="7854A476" w:rsidP="1BA161AD">
      <w:pPr>
        <w:rPr>
          <w:rFonts w:ascii="Calibri" w:eastAsia="Calibri" w:hAnsi="Calibri" w:cs="Calibri"/>
          <w:color w:val="000000" w:themeColor="text1"/>
          <w:sz w:val="24"/>
          <w:szCs w:val="24"/>
        </w:rPr>
      </w:pPr>
      <w:r w:rsidRPr="4F043EA9">
        <w:rPr>
          <w:sz w:val="24"/>
          <w:szCs w:val="24"/>
        </w:rPr>
        <w:t xml:space="preserve">GDP can be looked at from a regional growth perspective. Regional growth for the province of New Brunswick will involve a focus on the </w:t>
      </w:r>
      <w:r w:rsidRPr="4F043EA9">
        <w:rPr>
          <w:rFonts w:ascii="Calibri" w:eastAsia="Calibri" w:hAnsi="Calibri" w:cs="Calibri"/>
          <w:color w:val="000000" w:themeColor="text1"/>
          <w:sz w:val="24"/>
          <w:szCs w:val="24"/>
        </w:rPr>
        <w:t xml:space="preserve">exports/base industries and the linkages they create. This can provide the groundwork for categorizing the BoostNB stretch goals for the province to work towards. Using this, categories; </w:t>
      </w:r>
      <w:r w:rsidR="003A20F8">
        <w:rPr>
          <w:rFonts w:ascii="Calibri" w:eastAsia="Calibri" w:hAnsi="Calibri" w:cs="Calibri"/>
          <w:color w:val="000000" w:themeColor="text1"/>
          <w:sz w:val="24"/>
          <w:szCs w:val="24"/>
        </w:rPr>
        <w:t>G</w:t>
      </w:r>
      <w:r w:rsidRPr="4F043EA9">
        <w:rPr>
          <w:rFonts w:ascii="Calibri" w:eastAsia="Calibri" w:hAnsi="Calibri" w:cs="Calibri"/>
          <w:color w:val="000000" w:themeColor="text1"/>
          <w:sz w:val="24"/>
          <w:szCs w:val="24"/>
        </w:rPr>
        <w:t xml:space="preserve">rowth, </w:t>
      </w:r>
      <w:r w:rsidR="003A20F8">
        <w:rPr>
          <w:rFonts w:ascii="Calibri" w:eastAsia="Calibri" w:hAnsi="Calibri" w:cs="Calibri"/>
          <w:color w:val="000000" w:themeColor="text1"/>
          <w:sz w:val="24"/>
          <w:szCs w:val="24"/>
        </w:rPr>
        <w:t>B</w:t>
      </w:r>
      <w:r w:rsidRPr="4F043EA9">
        <w:rPr>
          <w:rFonts w:ascii="Calibri" w:eastAsia="Calibri" w:hAnsi="Calibri" w:cs="Calibri"/>
          <w:color w:val="000000" w:themeColor="text1"/>
          <w:sz w:val="24"/>
          <w:szCs w:val="24"/>
        </w:rPr>
        <w:t xml:space="preserve">ase, </w:t>
      </w:r>
      <w:r w:rsidR="003A20F8">
        <w:rPr>
          <w:rFonts w:ascii="Calibri" w:eastAsia="Calibri" w:hAnsi="Calibri" w:cs="Calibri"/>
          <w:color w:val="000000" w:themeColor="text1"/>
          <w:sz w:val="24"/>
          <w:szCs w:val="24"/>
        </w:rPr>
        <w:t>N</w:t>
      </w:r>
      <w:r w:rsidRPr="4F043EA9">
        <w:rPr>
          <w:rFonts w:ascii="Calibri" w:eastAsia="Calibri" w:hAnsi="Calibri" w:cs="Calibri"/>
          <w:color w:val="000000" w:themeColor="text1"/>
          <w:sz w:val="24"/>
          <w:szCs w:val="24"/>
        </w:rPr>
        <w:t>on-</w:t>
      </w:r>
      <w:r w:rsidR="003A20F8">
        <w:rPr>
          <w:rFonts w:ascii="Calibri" w:eastAsia="Calibri" w:hAnsi="Calibri" w:cs="Calibri"/>
          <w:color w:val="000000" w:themeColor="text1"/>
          <w:sz w:val="24"/>
          <w:szCs w:val="24"/>
        </w:rPr>
        <w:t>B</w:t>
      </w:r>
      <w:r w:rsidRPr="4F043EA9">
        <w:rPr>
          <w:rFonts w:ascii="Calibri" w:eastAsia="Calibri" w:hAnsi="Calibri" w:cs="Calibri"/>
          <w:color w:val="000000" w:themeColor="text1"/>
          <w:sz w:val="24"/>
          <w:szCs w:val="24"/>
        </w:rPr>
        <w:t xml:space="preserve">ase, </w:t>
      </w:r>
      <w:r w:rsidR="003A20F8">
        <w:rPr>
          <w:rFonts w:ascii="Calibri" w:eastAsia="Calibri" w:hAnsi="Calibri" w:cs="Calibri"/>
          <w:color w:val="000000" w:themeColor="text1"/>
          <w:sz w:val="24"/>
          <w:szCs w:val="24"/>
        </w:rPr>
        <w:t>C</w:t>
      </w:r>
      <w:r w:rsidRPr="4F043EA9">
        <w:rPr>
          <w:rFonts w:ascii="Calibri" w:eastAsia="Calibri" w:hAnsi="Calibri" w:cs="Calibri"/>
          <w:color w:val="000000" w:themeColor="text1"/>
          <w:sz w:val="24"/>
          <w:szCs w:val="24"/>
        </w:rPr>
        <w:t xml:space="preserve">apture, and </w:t>
      </w:r>
      <w:r w:rsidR="003A20F8">
        <w:rPr>
          <w:rFonts w:ascii="Calibri" w:eastAsia="Calibri" w:hAnsi="Calibri" w:cs="Calibri"/>
          <w:color w:val="000000" w:themeColor="text1"/>
          <w:sz w:val="24"/>
          <w:szCs w:val="24"/>
        </w:rPr>
        <w:t>N</w:t>
      </w:r>
      <w:r w:rsidRPr="4F043EA9">
        <w:rPr>
          <w:rFonts w:ascii="Calibri" w:eastAsia="Calibri" w:hAnsi="Calibri" w:cs="Calibri"/>
          <w:color w:val="000000" w:themeColor="text1"/>
          <w:sz w:val="24"/>
          <w:szCs w:val="24"/>
        </w:rPr>
        <w:t>on-</w:t>
      </w:r>
      <w:r w:rsidR="003A20F8">
        <w:rPr>
          <w:rFonts w:ascii="Calibri" w:eastAsia="Calibri" w:hAnsi="Calibri" w:cs="Calibri"/>
          <w:color w:val="000000" w:themeColor="text1"/>
          <w:sz w:val="24"/>
          <w:szCs w:val="24"/>
        </w:rPr>
        <w:t>G</w:t>
      </w:r>
      <w:r w:rsidRPr="4F043EA9">
        <w:rPr>
          <w:rFonts w:ascii="Calibri" w:eastAsia="Calibri" w:hAnsi="Calibri" w:cs="Calibri"/>
          <w:color w:val="000000" w:themeColor="text1"/>
          <w:sz w:val="24"/>
          <w:szCs w:val="24"/>
        </w:rPr>
        <w:t xml:space="preserve">rowth emerge. Below comprehensive descriptions of each will be outlined. </w:t>
      </w:r>
    </w:p>
    <w:p w14:paraId="2D747141" w14:textId="0A79D9A7" w:rsidR="1BA161AD" w:rsidRDefault="1BA161AD" w:rsidP="1BA161AD">
      <w:pPr>
        <w:rPr>
          <w:b/>
          <w:bCs/>
          <w:sz w:val="24"/>
          <w:szCs w:val="24"/>
          <w:u w:val="single"/>
        </w:rPr>
      </w:pPr>
      <w:r w:rsidRPr="1BA161AD">
        <w:rPr>
          <w:b/>
          <w:bCs/>
          <w:sz w:val="24"/>
          <w:szCs w:val="24"/>
          <w:u w:val="single"/>
        </w:rPr>
        <w:t>Growth Goals</w:t>
      </w:r>
    </w:p>
    <w:p w14:paraId="7C0A266A" w14:textId="295407F2" w:rsidR="00633C7B" w:rsidRPr="00633C7B" w:rsidRDefault="00633C7B" w:rsidP="6E010495">
      <w:pPr>
        <w:shd w:val="clear" w:color="auto" w:fill="FFFFFF" w:themeFill="background1"/>
        <w:spacing w:after="0" w:line="240" w:lineRule="auto"/>
        <w:ind w:firstLine="360"/>
        <w:textAlignment w:val="baseline"/>
        <w:rPr>
          <w:rFonts w:ascii="Segoe UI" w:eastAsia="Times New Roman" w:hAnsi="Segoe UI" w:cs="Segoe UI"/>
          <w:color w:val="201F1E"/>
          <w:kern w:val="0"/>
          <w:sz w:val="23"/>
          <w:szCs w:val="23"/>
          <w:lang w:eastAsia="en-CA"/>
          <w14:ligatures w14:val="none"/>
        </w:rPr>
      </w:pPr>
      <w:r>
        <w:rPr>
          <w:rFonts w:ascii="Segoe UI" w:eastAsia="Times New Roman" w:hAnsi="Segoe UI" w:cs="Segoe UI"/>
          <w:color w:val="201F1E"/>
          <w:kern w:val="0"/>
          <w:sz w:val="23"/>
          <w:szCs w:val="23"/>
          <w:lang w:eastAsia="en-CA"/>
          <w14:ligatures w14:val="none"/>
        </w:rPr>
        <w:t>R</w:t>
      </w:r>
      <w:r w:rsidRPr="00633C7B">
        <w:rPr>
          <w:rFonts w:ascii="Segoe UI" w:eastAsia="Times New Roman" w:hAnsi="Segoe UI" w:cs="Segoe UI"/>
          <w:color w:val="201F1E"/>
          <w:kern w:val="0"/>
          <w:sz w:val="23"/>
          <w:szCs w:val="23"/>
          <w:lang w:eastAsia="en-CA"/>
          <w14:ligatures w14:val="none"/>
        </w:rPr>
        <w:t>egional growth can be attributed to industries that participate in exporting</w:t>
      </w:r>
      <w:r w:rsidR="003F0D03">
        <w:rPr>
          <w:rFonts w:ascii="Segoe UI" w:eastAsia="Times New Roman" w:hAnsi="Segoe UI" w:cs="Segoe UI"/>
          <w:color w:val="201F1E"/>
          <w:kern w:val="0"/>
          <w:sz w:val="23"/>
          <w:szCs w:val="23"/>
          <w:lang w:eastAsia="en-CA"/>
          <w14:ligatures w14:val="none"/>
        </w:rPr>
        <w:t xml:space="preserve"> and capture exporting wealth</w:t>
      </w:r>
      <w:r w:rsidR="001B696F">
        <w:rPr>
          <w:rFonts w:ascii="Segoe UI" w:eastAsia="Times New Roman" w:hAnsi="Segoe UI" w:cs="Segoe UI"/>
          <w:color w:val="201F1E"/>
          <w:kern w:val="0"/>
          <w:sz w:val="23"/>
          <w:szCs w:val="23"/>
          <w:lang w:eastAsia="en-CA"/>
          <w14:ligatures w14:val="none"/>
        </w:rPr>
        <w:t xml:space="preserve">. These industries are considered to make up the “base” of the New Brunswick economy, bringing in wealth </w:t>
      </w:r>
      <w:r w:rsidR="00660FFE">
        <w:rPr>
          <w:rFonts w:ascii="Segoe UI" w:eastAsia="Times New Roman" w:hAnsi="Segoe UI" w:cs="Segoe UI"/>
          <w:color w:val="201F1E"/>
          <w:kern w:val="0"/>
          <w:sz w:val="23"/>
          <w:szCs w:val="23"/>
          <w:lang w:eastAsia="en-CA"/>
          <w14:ligatures w14:val="none"/>
        </w:rPr>
        <w:t xml:space="preserve">that stimulates activity. This includes our natural resources and manufacturing </w:t>
      </w:r>
      <w:r w:rsidR="005B1438">
        <w:rPr>
          <w:rFonts w:ascii="Segoe UI" w:eastAsia="Times New Roman" w:hAnsi="Segoe UI" w:cs="Segoe UI"/>
          <w:color w:val="201F1E"/>
          <w:kern w:val="0"/>
          <w:sz w:val="23"/>
          <w:szCs w:val="23"/>
          <w:lang w:eastAsia="en-CA"/>
          <w14:ligatures w14:val="none"/>
        </w:rPr>
        <w:t>primarily;</w:t>
      </w:r>
      <w:r w:rsidR="004B11B6">
        <w:rPr>
          <w:rFonts w:ascii="Segoe UI" w:eastAsia="Times New Roman" w:hAnsi="Segoe UI" w:cs="Segoe UI"/>
          <w:color w:val="201F1E"/>
          <w:kern w:val="0"/>
          <w:sz w:val="23"/>
          <w:szCs w:val="23"/>
          <w:lang w:eastAsia="en-CA"/>
          <w14:ligatures w14:val="none"/>
        </w:rPr>
        <w:t xml:space="preserve"> </w:t>
      </w:r>
      <w:r w:rsidR="00AF252B">
        <w:rPr>
          <w:rFonts w:ascii="Segoe UI" w:eastAsia="Times New Roman" w:hAnsi="Segoe UI" w:cs="Segoe UI"/>
          <w:color w:val="201F1E"/>
          <w:kern w:val="0"/>
          <w:sz w:val="23"/>
          <w:szCs w:val="23"/>
          <w:lang w:eastAsia="en-CA"/>
          <w14:ligatures w14:val="none"/>
        </w:rPr>
        <w:t xml:space="preserve">these are </w:t>
      </w:r>
      <w:r w:rsidR="004B11B6">
        <w:rPr>
          <w:rFonts w:ascii="Segoe UI" w:eastAsia="Times New Roman" w:hAnsi="Segoe UI" w:cs="Segoe UI"/>
          <w:color w:val="201F1E"/>
          <w:kern w:val="0"/>
          <w:sz w:val="23"/>
          <w:szCs w:val="23"/>
          <w:lang w:eastAsia="en-CA"/>
          <w14:ligatures w14:val="none"/>
        </w:rPr>
        <w:t>industries with international markets and competition</w:t>
      </w:r>
      <w:r w:rsidR="00660FFE">
        <w:rPr>
          <w:rFonts w:ascii="Segoe UI" w:eastAsia="Times New Roman" w:hAnsi="Segoe UI" w:cs="Segoe UI"/>
          <w:color w:val="201F1E"/>
          <w:kern w:val="0"/>
          <w:sz w:val="23"/>
          <w:szCs w:val="23"/>
          <w:lang w:eastAsia="en-CA"/>
          <w14:ligatures w14:val="none"/>
        </w:rPr>
        <w:t xml:space="preserve">. These </w:t>
      </w:r>
      <w:commentRangeStart w:id="0"/>
      <w:r w:rsidR="00660FFE">
        <w:rPr>
          <w:rFonts w:ascii="Segoe UI" w:eastAsia="Times New Roman" w:hAnsi="Segoe UI" w:cs="Segoe UI"/>
          <w:color w:val="201F1E"/>
          <w:kern w:val="0"/>
          <w:sz w:val="23"/>
          <w:szCs w:val="23"/>
          <w:lang w:eastAsia="en-CA"/>
          <w14:ligatures w14:val="none"/>
        </w:rPr>
        <w:t>major exporters</w:t>
      </w:r>
      <w:commentRangeEnd w:id="0"/>
      <w:r>
        <w:commentReference w:id="0"/>
      </w:r>
      <w:r w:rsidR="00660FFE">
        <w:rPr>
          <w:rFonts w:ascii="Segoe UI" w:eastAsia="Times New Roman" w:hAnsi="Segoe UI" w:cs="Segoe UI"/>
          <w:color w:val="201F1E"/>
          <w:kern w:val="0"/>
          <w:sz w:val="23"/>
          <w:szCs w:val="23"/>
          <w:lang w:eastAsia="en-CA"/>
          <w14:ligatures w14:val="none"/>
        </w:rPr>
        <w:t xml:space="preserve"> are best utilized by</w:t>
      </w:r>
      <w:r w:rsidRPr="00633C7B">
        <w:rPr>
          <w:rFonts w:ascii="Segoe UI" w:eastAsia="Times New Roman" w:hAnsi="Segoe UI" w:cs="Segoe UI"/>
          <w:color w:val="201F1E"/>
          <w:kern w:val="0"/>
          <w:sz w:val="23"/>
          <w:szCs w:val="23"/>
          <w:lang w:eastAsia="en-CA"/>
          <w14:ligatures w14:val="none"/>
        </w:rPr>
        <w:t xml:space="preserve"> </w:t>
      </w:r>
      <w:r w:rsidR="00BB1DDF">
        <w:rPr>
          <w:rFonts w:ascii="Segoe UI" w:eastAsia="Times New Roman" w:hAnsi="Segoe UI" w:cs="Segoe UI"/>
          <w:color w:val="201F1E"/>
          <w:kern w:val="0"/>
          <w:sz w:val="23"/>
          <w:szCs w:val="23"/>
          <w:lang w:eastAsia="en-CA"/>
          <w14:ligatures w14:val="none"/>
        </w:rPr>
        <w:t>“</w:t>
      </w:r>
      <w:r w:rsidRPr="00633C7B">
        <w:rPr>
          <w:rFonts w:ascii="Segoe UI" w:eastAsia="Times New Roman" w:hAnsi="Segoe UI" w:cs="Segoe UI"/>
          <w:color w:val="201F1E"/>
          <w:kern w:val="0"/>
          <w:sz w:val="23"/>
          <w:szCs w:val="23"/>
          <w:lang w:eastAsia="en-CA"/>
          <w14:ligatures w14:val="none"/>
        </w:rPr>
        <w:t>capturing</w:t>
      </w:r>
      <w:r w:rsidR="00BB1DDF">
        <w:rPr>
          <w:rFonts w:ascii="Segoe UI" w:eastAsia="Times New Roman" w:hAnsi="Segoe UI" w:cs="Segoe UI"/>
          <w:color w:val="201F1E"/>
          <w:kern w:val="0"/>
          <w:sz w:val="23"/>
          <w:szCs w:val="23"/>
          <w:lang w:eastAsia="en-CA"/>
          <w14:ligatures w14:val="none"/>
        </w:rPr>
        <w:t>”</w:t>
      </w:r>
      <w:r w:rsidRPr="00633C7B">
        <w:rPr>
          <w:rFonts w:ascii="Segoe UI" w:eastAsia="Times New Roman" w:hAnsi="Segoe UI" w:cs="Segoe UI"/>
          <w:color w:val="201F1E"/>
          <w:kern w:val="0"/>
          <w:sz w:val="23"/>
          <w:szCs w:val="23"/>
          <w:lang w:eastAsia="en-CA"/>
          <w14:ligatures w14:val="none"/>
        </w:rPr>
        <w:t xml:space="preserve"> as </w:t>
      </w:r>
      <w:r w:rsidR="00660FFE">
        <w:rPr>
          <w:rFonts w:ascii="Segoe UI" w:eastAsia="Times New Roman" w:hAnsi="Segoe UI" w:cs="Segoe UI"/>
          <w:color w:val="201F1E"/>
          <w:kern w:val="0"/>
          <w:sz w:val="23"/>
          <w:szCs w:val="23"/>
          <w:lang w:eastAsia="en-CA"/>
          <w14:ligatures w14:val="none"/>
        </w:rPr>
        <w:t xml:space="preserve">much of this wealth as possible through either </w:t>
      </w:r>
      <w:r w:rsidR="00BF4EF7">
        <w:rPr>
          <w:rFonts w:ascii="Segoe UI" w:eastAsia="Times New Roman" w:hAnsi="Segoe UI" w:cs="Segoe UI"/>
          <w:color w:val="201F1E"/>
          <w:kern w:val="0"/>
          <w:sz w:val="23"/>
          <w:szCs w:val="23"/>
          <w:lang w:eastAsia="en-CA"/>
          <w14:ligatures w14:val="none"/>
        </w:rPr>
        <w:t xml:space="preserve">creating supporting industries for these large exporters or </w:t>
      </w:r>
      <w:r w:rsidR="00BB1DDF">
        <w:rPr>
          <w:rFonts w:ascii="Segoe UI" w:eastAsia="Times New Roman" w:hAnsi="Segoe UI" w:cs="Segoe UI"/>
          <w:color w:val="201F1E"/>
          <w:kern w:val="0"/>
          <w:sz w:val="23"/>
          <w:szCs w:val="23"/>
          <w:lang w:eastAsia="en-CA"/>
          <w14:ligatures w14:val="none"/>
        </w:rPr>
        <w:t>enhancing the profitability of existing industries.</w:t>
      </w:r>
      <w:r w:rsidR="00A73269">
        <w:rPr>
          <w:rFonts w:ascii="Segoe UI" w:eastAsia="Times New Roman" w:hAnsi="Segoe UI" w:cs="Segoe UI"/>
          <w:color w:val="201F1E"/>
          <w:kern w:val="0"/>
          <w:sz w:val="23"/>
          <w:szCs w:val="23"/>
          <w:lang w:eastAsia="en-CA"/>
          <w14:ligatures w14:val="none"/>
        </w:rPr>
        <w:t xml:space="preserve"> </w:t>
      </w:r>
      <w:r w:rsidR="00321050">
        <w:rPr>
          <w:rFonts w:ascii="Segoe UI" w:eastAsia="Times New Roman" w:hAnsi="Segoe UI" w:cs="Segoe UI"/>
          <w:color w:val="201F1E"/>
          <w:kern w:val="0"/>
          <w:sz w:val="23"/>
          <w:szCs w:val="23"/>
          <w:lang w:eastAsia="en-CA"/>
          <w14:ligatures w14:val="none"/>
        </w:rPr>
        <w:t xml:space="preserve">This “capture” has </w:t>
      </w:r>
      <w:r w:rsidR="00093A71">
        <w:rPr>
          <w:rFonts w:ascii="Segoe UI" w:eastAsia="Times New Roman" w:hAnsi="Segoe UI" w:cs="Segoe UI"/>
          <w:color w:val="201F1E"/>
          <w:kern w:val="0"/>
          <w:sz w:val="23"/>
          <w:szCs w:val="23"/>
          <w:lang w:eastAsia="en-CA"/>
          <w14:ligatures w14:val="none"/>
        </w:rPr>
        <w:t>the effect of keeping export wealth within the economy. In New Brunswick, m</w:t>
      </w:r>
      <w:r w:rsidR="007F0470">
        <w:rPr>
          <w:rFonts w:ascii="Segoe UI" w:eastAsia="Times New Roman" w:hAnsi="Segoe UI" w:cs="Segoe UI"/>
          <w:color w:val="201F1E"/>
          <w:kern w:val="0"/>
          <w:sz w:val="23"/>
          <w:szCs w:val="23"/>
          <w:lang w:eastAsia="en-CA"/>
          <w14:ligatures w14:val="none"/>
        </w:rPr>
        <w:t xml:space="preserve">ost people are employed in the “non-base” industries that produce only for the local population such as restaurants and </w:t>
      </w:r>
      <w:r w:rsidR="007F0470">
        <w:rPr>
          <w:rFonts w:ascii="Segoe UI" w:eastAsia="Times New Roman" w:hAnsi="Segoe UI" w:cs="Segoe UI"/>
          <w:color w:val="201F1E"/>
          <w:kern w:val="0"/>
          <w:sz w:val="23"/>
          <w:szCs w:val="23"/>
          <w:lang w:eastAsia="en-CA"/>
          <w14:ligatures w14:val="none"/>
        </w:rPr>
        <w:lastRenderedPageBreak/>
        <w:t>barbers. When the base industries grow, the non-base industries grow with them to support them. For this reason, t</w:t>
      </w:r>
      <w:r w:rsidR="00A016AE">
        <w:rPr>
          <w:rFonts w:ascii="Segoe UI" w:eastAsia="Times New Roman" w:hAnsi="Segoe UI" w:cs="Segoe UI"/>
          <w:color w:val="201F1E"/>
          <w:kern w:val="0"/>
          <w:sz w:val="23"/>
          <w:szCs w:val="23"/>
          <w:lang w:eastAsia="en-CA"/>
          <w14:ligatures w14:val="none"/>
        </w:rPr>
        <w:t xml:space="preserve">o grow the economy New Brunswick must stimulate export growth </w:t>
      </w:r>
      <w:r w:rsidR="000E436C">
        <w:rPr>
          <w:rFonts w:ascii="Segoe UI" w:eastAsia="Times New Roman" w:hAnsi="Segoe UI" w:cs="Segoe UI"/>
          <w:color w:val="201F1E"/>
          <w:kern w:val="0"/>
          <w:sz w:val="23"/>
          <w:szCs w:val="23"/>
          <w:lang w:eastAsia="en-CA"/>
          <w14:ligatures w14:val="none"/>
        </w:rPr>
        <w:t>by capturing their full potential</w:t>
      </w:r>
      <w:r w:rsidR="003C48A6">
        <w:rPr>
          <w:rFonts w:ascii="Segoe UI" w:eastAsia="Times New Roman" w:hAnsi="Segoe UI" w:cs="Segoe UI"/>
          <w:color w:val="201F1E"/>
          <w:kern w:val="0"/>
          <w:sz w:val="23"/>
          <w:szCs w:val="23"/>
          <w:lang w:eastAsia="en-CA"/>
          <w14:ligatures w14:val="none"/>
        </w:rPr>
        <w:t xml:space="preserve">. </w:t>
      </w:r>
      <w:r w:rsidR="001C4488">
        <w:rPr>
          <w:rFonts w:ascii="Segoe UI" w:eastAsia="Times New Roman" w:hAnsi="Segoe UI" w:cs="Segoe UI"/>
          <w:color w:val="201F1E"/>
          <w:kern w:val="0"/>
          <w:sz w:val="23"/>
          <w:szCs w:val="23"/>
          <w:lang w:eastAsia="en-CA"/>
          <w14:ligatures w14:val="none"/>
        </w:rPr>
        <w:t>How each of our categories fits into this model is shown below.</w:t>
      </w:r>
    </w:p>
    <w:p w14:paraId="2C709E6E" w14:textId="77777777" w:rsidR="00633C7B" w:rsidRPr="00633C7B" w:rsidRDefault="00633C7B" w:rsidP="00633C7B">
      <w:pPr>
        <w:shd w:val="clear" w:color="auto" w:fill="FFFFFF"/>
        <w:spacing w:after="0" w:line="240" w:lineRule="auto"/>
        <w:textAlignment w:val="baseline"/>
        <w:rPr>
          <w:rFonts w:ascii="Segoe UI" w:eastAsia="Times New Roman" w:hAnsi="Segoe UI" w:cs="Segoe UI"/>
          <w:color w:val="201F1E"/>
          <w:kern w:val="0"/>
          <w:sz w:val="23"/>
          <w:szCs w:val="23"/>
          <w:lang w:eastAsia="en-CA"/>
          <w14:ligatures w14:val="none"/>
        </w:rPr>
      </w:pPr>
    </w:p>
    <w:p w14:paraId="777AA76B" w14:textId="70EB1211" w:rsidR="00633C7B" w:rsidRPr="00633C7B" w:rsidRDefault="00633C7B" w:rsidP="00633C7B">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01F1E"/>
          <w:kern w:val="0"/>
          <w:sz w:val="23"/>
          <w:szCs w:val="23"/>
          <w:lang w:eastAsia="en-CA"/>
          <w14:ligatures w14:val="none"/>
        </w:rPr>
      </w:pPr>
      <w:r w:rsidRPr="001C4488">
        <w:rPr>
          <w:rFonts w:ascii="Segoe UI" w:eastAsia="Times New Roman" w:hAnsi="Segoe UI" w:cs="Segoe UI"/>
          <w:b/>
          <w:bCs/>
          <w:color w:val="201F1E"/>
          <w:kern w:val="0"/>
          <w:sz w:val="23"/>
          <w:szCs w:val="23"/>
          <w:bdr w:val="none" w:sz="0" w:space="0" w:color="auto" w:frame="1"/>
          <w:lang w:eastAsia="en-CA"/>
          <w14:ligatures w14:val="none"/>
        </w:rPr>
        <w:t>Growth:</w:t>
      </w:r>
      <w:r w:rsidRPr="00633C7B">
        <w:rPr>
          <w:rFonts w:ascii="Segoe UI" w:eastAsia="Times New Roman" w:hAnsi="Segoe UI" w:cs="Segoe UI"/>
          <w:color w:val="201F1E"/>
          <w:kern w:val="0"/>
          <w:sz w:val="23"/>
          <w:szCs w:val="23"/>
          <w:bdr w:val="none" w:sz="0" w:space="0" w:color="auto" w:frame="1"/>
          <w:lang w:eastAsia="en-CA"/>
          <w14:ligatures w14:val="none"/>
        </w:rPr>
        <w:t xml:space="preserve"> GDP, Population</w:t>
      </w:r>
    </w:p>
    <w:p w14:paraId="37759C52" w14:textId="5F7E8EEA" w:rsidR="00633C7B" w:rsidRPr="00633C7B" w:rsidRDefault="00633C7B" w:rsidP="00976D15">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sidRPr="001C4488">
        <w:rPr>
          <w:rFonts w:ascii="Segoe UI" w:eastAsia="Times New Roman" w:hAnsi="Segoe UI" w:cs="Segoe UI"/>
          <w:b/>
          <w:bCs/>
          <w:color w:val="201F1E"/>
          <w:kern w:val="0"/>
          <w:sz w:val="23"/>
          <w:szCs w:val="23"/>
          <w:lang w:eastAsia="en-CA"/>
          <w14:ligatures w14:val="none"/>
        </w:rPr>
        <w:t>Base:</w:t>
      </w:r>
      <w:r w:rsidRPr="00633C7B">
        <w:rPr>
          <w:rFonts w:ascii="Segoe UI" w:eastAsia="Times New Roman" w:hAnsi="Segoe UI" w:cs="Segoe UI"/>
          <w:color w:val="201F1E"/>
          <w:kern w:val="0"/>
          <w:sz w:val="23"/>
          <w:szCs w:val="23"/>
          <w:lang w:eastAsia="en-CA"/>
          <w14:ligatures w14:val="none"/>
        </w:rPr>
        <w:t xml:space="preserve"> Natural </w:t>
      </w:r>
      <w:r w:rsidR="00976D15">
        <w:rPr>
          <w:rFonts w:ascii="Segoe UI" w:eastAsia="Times New Roman" w:hAnsi="Segoe UI" w:cs="Segoe UI"/>
          <w:color w:val="201F1E"/>
          <w:kern w:val="0"/>
          <w:sz w:val="23"/>
          <w:szCs w:val="23"/>
          <w:lang w:eastAsia="en-CA"/>
          <w14:ligatures w14:val="none"/>
        </w:rPr>
        <w:t>R</w:t>
      </w:r>
      <w:r w:rsidRPr="00633C7B">
        <w:rPr>
          <w:rFonts w:ascii="Segoe UI" w:eastAsia="Times New Roman" w:hAnsi="Segoe UI" w:cs="Segoe UI"/>
          <w:color w:val="201F1E"/>
          <w:kern w:val="0"/>
          <w:sz w:val="23"/>
          <w:szCs w:val="23"/>
          <w:lang w:eastAsia="en-CA"/>
          <w14:ligatures w14:val="none"/>
        </w:rPr>
        <w:t>esources, Trade</w:t>
      </w:r>
    </w:p>
    <w:p w14:paraId="35FAD7B9" w14:textId="6AD109A1" w:rsidR="00633C7B" w:rsidRPr="00633C7B" w:rsidRDefault="00633C7B" w:rsidP="00976D15">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sidRPr="001C4488">
        <w:rPr>
          <w:rFonts w:ascii="Segoe UI" w:eastAsia="Times New Roman" w:hAnsi="Segoe UI" w:cs="Segoe UI"/>
          <w:b/>
          <w:bCs/>
          <w:color w:val="201F1E"/>
          <w:kern w:val="0"/>
          <w:sz w:val="23"/>
          <w:szCs w:val="23"/>
          <w:lang w:eastAsia="en-CA"/>
          <w14:ligatures w14:val="none"/>
        </w:rPr>
        <w:t>Non-Base:</w:t>
      </w:r>
      <w:r w:rsidRPr="00633C7B">
        <w:rPr>
          <w:rFonts w:ascii="Segoe UI" w:eastAsia="Times New Roman" w:hAnsi="Segoe UI" w:cs="Segoe UI"/>
          <w:color w:val="201F1E"/>
          <w:kern w:val="0"/>
          <w:sz w:val="23"/>
          <w:szCs w:val="23"/>
          <w:lang w:eastAsia="en-CA"/>
          <w14:ligatures w14:val="none"/>
        </w:rPr>
        <w:t xml:space="preserve"> Labour </w:t>
      </w:r>
    </w:p>
    <w:p w14:paraId="73329731" w14:textId="282879CC" w:rsidR="00633C7B" w:rsidRDefault="00633C7B" w:rsidP="6E010495">
      <w:pPr>
        <w:numPr>
          <w:ilvl w:val="1"/>
          <w:numId w:val="1"/>
        </w:numPr>
        <w:shd w:val="clear" w:color="auto" w:fill="FFFFFF" w:themeFill="background1"/>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sidRPr="001C4488">
        <w:rPr>
          <w:rFonts w:ascii="Segoe UI" w:eastAsia="Times New Roman" w:hAnsi="Segoe UI" w:cs="Segoe UI"/>
          <w:b/>
          <w:bCs/>
          <w:color w:val="201F1E"/>
          <w:kern w:val="0"/>
          <w:sz w:val="23"/>
          <w:szCs w:val="23"/>
          <w:lang w:eastAsia="en-CA"/>
          <w14:ligatures w14:val="none"/>
        </w:rPr>
        <w:t>Capture:</w:t>
      </w:r>
      <w:r w:rsidRPr="00633C7B">
        <w:rPr>
          <w:rFonts w:ascii="Segoe UI" w:eastAsia="Times New Roman" w:hAnsi="Segoe UI" w:cs="Segoe UI"/>
          <w:color w:val="201F1E"/>
          <w:kern w:val="0"/>
          <w:sz w:val="23"/>
          <w:szCs w:val="23"/>
          <w:lang w:eastAsia="en-CA"/>
          <w14:ligatures w14:val="none"/>
        </w:rPr>
        <w:t xml:space="preserve"> Investment </w:t>
      </w:r>
    </w:p>
    <w:p w14:paraId="2F086AD8" w14:textId="7D4DE5E2" w:rsidR="6E010495" w:rsidRDefault="6E010495" w:rsidP="08381E73">
      <w:pPr>
        <w:shd w:val="clear" w:color="auto" w:fill="FFFFFF" w:themeFill="background1"/>
        <w:spacing w:beforeAutospacing="1" w:afterAutospacing="1" w:line="240" w:lineRule="auto"/>
        <w:rPr>
          <w:rFonts w:ascii="Segoe UI" w:eastAsia="Times New Roman" w:hAnsi="Segoe UI" w:cs="Segoe UI"/>
          <w:color w:val="201F1E"/>
          <w:sz w:val="23"/>
          <w:szCs w:val="23"/>
          <w:lang w:eastAsia="en-CA"/>
        </w:rPr>
      </w:pPr>
    </w:p>
    <w:p w14:paraId="6AD1A5B0" w14:textId="1453E61B" w:rsidR="6E010495" w:rsidRDefault="4F043EA9" w:rsidP="4F043EA9">
      <w:pPr>
        <w:spacing w:beforeAutospacing="1" w:afterAutospacing="1" w:line="240" w:lineRule="auto"/>
        <w:ind w:firstLine="720"/>
      </w:pPr>
      <w:r w:rsidRPr="4F043EA9">
        <w:rPr>
          <w:rFonts w:ascii="Segoe UI" w:eastAsia="Segoe UI" w:hAnsi="Segoe UI" w:cs="Segoe UI"/>
          <w:color w:val="201F1E"/>
          <w:sz w:val="23"/>
          <w:szCs w:val="23"/>
        </w:rPr>
        <w:t>For a more intuitive understanding of the flow of funds through an economy, it is useful to consult Figure 1. In this figure you can see that the only place money comes in, is through export and the only places it goes out is through imports. With this model in mind, increasing exports</w:t>
      </w:r>
      <w:r w:rsidR="00681E03">
        <w:rPr>
          <w:rFonts w:ascii="Segoe UI" w:eastAsia="Segoe UI" w:hAnsi="Segoe UI" w:cs="Segoe UI"/>
          <w:color w:val="201F1E"/>
          <w:sz w:val="23"/>
          <w:szCs w:val="23"/>
        </w:rPr>
        <w:t xml:space="preserve"> relative to inputs</w:t>
      </w:r>
      <w:r w:rsidRPr="4F043EA9">
        <w:rPr>
          <w:rFonts w:ascii="Segoe UI" w:eastAsia="Segoe UI" w:hAnsi="Segoe UI" w:cs="Segoe UI"/>
          <w:color w:val="201F1E"/>
          <w:sz w:val="23"/>
          <w:szCs w:val="23"/>
        </w:rPr>
        <w:t xml:space="preserve"> or increasing the amount of this money that stays within the province are the two ways to grow the economy.</w:t>
      </w:r>
      <w:r w:rsidR="00E2136E">
        <w:rPr>
          <w:rFonts w:ascii="Segoe UI" w:eastAsia="Segoe UI" w:hAnsi="Segoe UI" w:cs="Segoe UI"/>
          <w:color w:val="201F1E"/>
          <w:sz w:val="23"/>
          <w:szCs w:val="23"/>
        </w:rPr>
        <w:t xml:space="preserve"> Exports can be increased by ensuring efficient production through Investment, or by locally sourcing the inputs of major exporting industries. The economy can also grow by keeping money in the circular portion of this chart for as long as possible. </w:t>
      </w:r>
    </w:p>
    <w:p w14:paraId="55FCD087" w14:textId="121F03F0" w:rsidR="6E010495" w:rsidRDefault="4F043EA9" w:rsidP="4F043EA9">
      <w:pPr>
        <w:shd w:val="clear" w:color="auto" w:fill="FFFFFF" w:themeFill="background1"/>
        <w:spacing w:beforeAutospacing="1" w:afterAutospacing="1" w:line="240" w:lineRule="auto"/>
        <w:rPr>
          <w:rFonts w:ascii="Segoe UI" w:eastAsia="Times New Roman" w:hAnsi="Segoe UI" w:cs="Segoe UI"/>
          <w:color w:val="201F1E"/>
          <w:sz w:val="23"/>
          <w:szCs w:val="23"/>
          <w:lang w:eastAsia="en-CA"/>
        </w:rPr>
      </w:pPr>
      <w:r w:rsidRPr="4F043EA9">
        <w:rPr>
          <w:rFonts w:ascii="Segoe UI" w:eastAsia="Times New Roman" w:hAnsi="Segoe UI" w:cs="Segoe UI"/>
          <w:b/>
          <w:bCs/>
          <w:color w:val="201F1E"/>
          <w:sz w:val="23"/>
          <w:szCs w:val="23"/>
          <w:lang w:eastAsia="en-CA"/>
        </w:rPr>
        <w:t>Figure 1: Flow Diagram</w:t>
      </w:r>
    </w:p>
    <w:p w14:paraId="0188B874" w14:textId="54C4FB2E" w:rsidR="4F043EA9" w:rsidRDefault="4F043EA9" w:rsidP="4F043EA9">
      <w:pPr>
        <w:spacing w:beforeAutospacing="1" w:afterAutospacing="1" w:line="240" w:lineRule="auto"/>
      </w:pPr>
      <w:commentRangeStart w:id="1"/>
      <w:r>
        <w:rPr>
          <w:noProof/>
        </w:rPr>
        <w:drawing>
          <wp:inline distT="0" distB="0" distL="0" distR="0" wp14:anchorId="6762AEB3" wp14:editId="3F041CB4">
            <wp:extent cx="5172075" cy="2381310"/>
            <wp:effectExtent l="0" t="0" r="0" b="0"/>
            <wp:docPr id="1370792817" name="Picture 137079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2381310"/>
                    </a:xfrm>
                    <a:prstGeom prst="rect">
                      <a:avLst/>
                    </a:prstGeom>
                  </pic:spPr>
                </pic:pic>
              </a:graphicData>
            </a:graphic>
          </wp:inline>
        </w:drawing>
      </w:r>
      <w:commentRangeEnd w:id="1"/>
      <w:r w:rsidR="00681E03">
        <w:rPr>
          <w:rStyle w:val="CommentReference"/>
        </w:rPr>
        <w:commentReference w:id="1"/>
      </w:r>
    </w:p>
    <w:p w14:paraId="33D54DFE" w14:textId="33A9A89F" w:rsidR="000C757A" w:rsidRDefault="007B70F8" w:rsidP="007B70F8">
      <w:pPr>
        <w:shd w:val="clear" w:color="auto" w:fill="FFFFFF"/>
        <w:spacing w:before="100" w:beforeAutospacing="1" w:after="100" w:afterAutospacing="1" w:line="240" w:lineRule="auto"/>
        <w:textAlignment w:val="baseline"/>
        <w:rPr>
          <w:rFonts w:ascii="Segoe UI" w:eastAsia="Times New Roman" w:hAnsi="Segoe UI" w:cs="Segoe UI"/>
          <w:b/>
          <w:bCs/>
          <w:color w:val="201F1E"/>
          <w:kern w:val="0"/>
          <w:sz w:val="23"/>
          <w:szCs w:val="23"/>
          <w:u w:val="single"/>
          <w:lang w:eastAsia="en-CA"/>
          <w14:ligatures w14:val="none"/>
        </w:rPr>
      </w:pPr>
      <w:r>
        <w:rPr>
          <w:rFonts w:ascii="Segoe UI" w:eastAsia="Times New Roman" w:hAnsi="Segoe UI" w:cs="Segoe UI"/>
          <w:b/>
          <w:bCs/>
          <w:color w:val="201F1E"/>
          <w:kern w:val="0"/>
          <w:sz w:val="23"/>
          <w:szCs w:val="23"/>
          <w:u w:val="single"/>
          <w:lang w:eastAsia="en-CA"/>
          <w14:ligatures w14:val="none"/>
        </w:rPr>
        <w:t>Non-Growth Goals</w:t>
      </w:r>
    </w:p>
    <w:p w14:paraId="0EB6AF16" w14:textId="6EE5C102" w:rsidR="007B70F8" w:rsidRPr="00633C7B" w:rsidRDefault="00CA4C2B" w:rsidP="4F043EA9">
      <w:pPr>
        <w:shd w:val="clear" w:color="auto" w:fill="FFFFFF" w:themeFill="background1"/>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Pr>
          <w:rFonts w:ascii="Segoe UI" w:eastAsia="Times New Roman" w:hAnsi="Segoe UI" w:cs="Segoe UI"/>
          <w:color w:val="201F1E"/>
          <w:kern w:val="0"/>
          <w:sz w:val="23"/>
          <w:szCs w:val="23"/>
          <w:lang w:eastAsia="en-CA"/>
          <w14:ligatures w14:val="none"/>
        </w:rPr>
        <w:tab/>
        <w:t xml:space="preserve">There is growing literature and debate surrounding whether growth should be </w:t>
      </w:r>
      <w:r w:rsidR="00336B2A">
        <w:rPr>
          <w:rFonts w:ascii="Segoe UI" w:eastAsia="Times New Roman" w:hAnsi="Segoe UI" w:cs="Segoe UI"/>
          <w:color w:val="201F1E"/>
          <w:kern w:val="0"/>
          <w:sz w:val="23"/>
          <w:szCs w:val="23"/>
          <w:lang w:eastAsia="en-CA"/>
          <w14:ligatures w14:val="none"/>
        </w:rPr>
        <w:t xml:space="preserve">the </w:t>
      </w:r>
      <w:r>
        <w:rPr>
          <w:rFonts w:ascii="Segoe UI" w:eastAsia="Times New Roman" w:hAnsi="Segoe UI" w:cs="Segoe UI"/>
          <w:color w:val="201F1E"/>
          <w:kern w:val="0"/>
          <w:sz w:val="23"/>
          <w:szCs w:val="23"/>
          <w:lang w:eastAsia="en-CA"/>
          <w14:ligatures w14:val="none"/>
        </w:rPr>
        <w:t xml:space="preserve">primary objective of developed economies. This is because past a certain </w:t>
      </w:r>
      <w:r w:rsidR="00336B2A">
        <w:rPr>
          <w:rFonts w:ascii="Segoe UI" w:eastAsia="Times New Roman" w:hAnsi="Segoe UI" w:cs="Segoe UI"/>
          <w:color w:val="201F1E"/>
          <w:kern w:val="0"/>
          <w:sz w:val="23"/>
          <w:szCs w:val="23"/>
          <w:lang w:eastAsia="en-CA"/>
          <w14:ligatures w14:val="none"/>
        </w:rPr>
        <w:t>threshold</w:t>
      </w:r>
      <w:r>
        <w:rPr>
          <w:rFonts w:ascii="Segoe UI" w:eastAsia="Times New Roman" w:hAnsi="Segoe UI" w:cs="Segoe UI"/>
          <w:color w:val="201F1E"/>
          <w:kern w:val="0"/>
          <w:sz w:val="23"/>
          <w:szCs w:val="23"/>
          <w:lang w:eastAsia="en-CA"/>
          <w14:ligatures w14:val="none"/>
        </w:rPr>
        <w:t xml:space="preserve"> of wealth, happiness </w:t>
      </w:r>
      <w:r w:rsidR="00937A71">
        <w:rPr>
          <w:rFonts w:ascii="Segoe UI" w:eastAsia="Times New Roman" w:hAnsi="Segoe UI" w:cs="Segoe UI"/>
          <w:color w:val="201F1E"/>
          <w:kern w:val="0"/>
          <w:sz w:val="23"/>
          <w:szCs w:val="23"/>
          <w:lang w:eastAsia="en-CA"/>
          <w14:ligatures w14:val="none"/>
        </w:rPr>
        <w:t xml:space="preserve">and health is </w:t>
      </w:r>
      <w:r>
        <w:rPr>
          <w:rFonts w:ascii="Segoe UI" w:eastAsia="Times New Roman" w:hAnsi="Segoe UI" w:cs="Segoe UI"/>
          <w:color w:val="201F1E"/>
          <w:kern w:val="0"/>
          <w:sz w:val="23"/>
          <w:szCs w:val="23"/>
          <w:lang w:eastAsia="en-CA"/>
          <w14:ligatures w14:val="none"/>
        </w:rPr>
        <w:t>no longer increase</w:t>
      </w:r>
      <w:r w:rsidR="00937A71">
        <w:rPr>
          <w:rFonts w:ascii="Segoe UI" w:eastAsia="Times New Roman" w:hAnsi="Segoe UI" w:cs="Segoe UI"/>
          <w:color w:val="201F1E"/>
          <w:kern w:val="0"/>
          <w:sz w:val="23"/>
          <w:szCs w:val="23"/>
          <w:lang w:eastAsia="en-CA"/>
          <w14:ligatures w14:val="none"/>
        </w:rPr>
        <w:t xml:space="preserve">d by even more wealth. Rather, to serve </w:t>
      </w:r>
      <w:r w:rsidR="00937A71">
        <w:rPr>
          <w:rFonts w:ascii="Segoe UI" w:eastAsia="Times New Roman" w:hAnsi="Segoe UI" w:cs="Segoe UI"/>
          <w:color w:val="201F1E"/>
          <w:kern w:val="0"/>
          <w:sz w:val="23"/>
          <w:szCs w:val="23"/>
          <w:lang w:eastAsia="en-CA"/>
          <w14:ligatures w14:val="none"/>
        </w:rPr>
        <w:lastRenderedPageBreak/>
        <w:t xml:space="preserve">the happiness of the New Brunswick population and future generations it may be preferable to maintain such targets as Greenhouse Gas </w:t>
      </w:r>
      <w:r w:rsidR="00E61748">
        <w:rPr>
          <w:rFonts w:ascii="Segoe UI" w:eastAsia="Times New Roman" w:hAnsi="Segoe UI" w:cs="Segoe UI"/>
          <w:color w:val="201F1E"/>
          <w:kern w:val="0"/>
          <w:sz w:val="23"/>
          <w:szCs w:val="23"/>
          <w:lang w:eastAsia="en-CA"/>
          <w14:ligatures w14:val="none"/>
        </w:rPr>
        <w:t xml:space="preserve">(GHG) </w:t>
      </w:r>
      <w:r w:rsidR="00937A71">
        <w:rPr>
          <w:rFonts w:ascii="Segoe UI" w:eastAsia="Times New Roman" w:hAnsi="Segoe UI" w:cs="Segoe UI"/>
          <w:color w:val="201F1E"/>
          <w:kern w:val="0"/>
          <w:sz w:val="23"/>
          <w:szCs w:val="23"/>
          <w:lang w:eastAsia="en-CA"/>
          <w14:ligatures w14:val="none"/>
        </w:rPr>
        <w:t>Emissions</w:t>
      </w:r>
      <w:r w:rsidR="00BC7710">
        <w:rPr>
          <w:rFonts w:ascii="Segoe UI" w:eastAsia="Times New Roman" w:hAnsi="Segoe UI" w:cs="Segoe UI"/>
          <w:color w:val="201F1E"/>
          <w:kern w:val="0"/>
          <w:sz w:val="23"/>
          <w:szCs w:val="23"/>
          <w:lang w:eastAsia="en-CA"/>
          <w14:ligatures w14:val="none"/>
        </w:rPr>
        <w:t xml:space="preserve"> or equality. Income equality is shown to have a </w:t>
      </w:r>
      <w:r w:rsidR="00B60631">
        <w:rPr>
          <w:rFonts w:ascii="Segoe UI" w:eastAsia="Times New Roman" w:hAnsi="Segoe UI" w:cs="Segoe UI"/>
          <w:color w:val="201F1E"/>
          <w:kern w:val="0"/>
          <w:sz w:val="23"/>
          <w:szCs w:val="23"/>
          <w:lang w:eastAsia="en-CA"/>
          <w14:ligatures w14:val="none"/>
        </w:rPr>
        <w:t xml:space="preserve">profound effect on things such as happiness and many other key </w:t>
      </w:r>
      <w:commentRangeStart w:id="2"/>
      <w:commentRangeStart w:id="3"/>
      <w:r w:rsidR="00B60631">
        <w:rPr>
          <w:rFonts w:ascii="Segoe UI" w:eastAsia="Times New Roman" w:hAnsi="Segoe UI" w:cs="Segoe UI"/>
          <w:color w:val="201F1E"/>
          <w:kern w:val="0"/>
          <w:sz w:val="23"/>
          <w:szCs w:val="23"/>
          <w:lang w:eastAsia="en-CA"/>
          <w14:ligatures w14:val="none"/>
        </w:rPr>
        <w:t>social</w:t>
      </w:r>
      <w:commentRangeEnd w:id="2"/>
      <w:r>
        <w:commentReference w:id="2"/>
      </w:r>
      <w:commentRangeEnd w:id="3"/>
      <w:r>
        <w:commentReference w:id="3"/>
      </w:r>
      <w:r w:rsidR="00B60631">
        <w:rPr>
          <w:rFonts w:ascii="Segoe UI" w:eastAsia="Times New Roman" w:hAnsi="Segoe UI" w:cs="Segoe UI"/>
          <w:color w:val="201F1E"/>
          <w:kern w:val="0"/>
          <w:sz w:val="23"/>
          <w:szCs w:val="23"/>
          <w:lang w:eastAsia="en-CA"/>
          <w14:ligatures w14:val="none"/>
        </w:rPr>
        <w:t xml:space="preserve"> indicators. </w:t>
      </w:r>
      <w:r w:rsidR="00C27B1A">
        <w:rPr>
          <w:rFonts w:ascii="Segoe UI" w:eastAsia="Times New Roman" w:hAnsi="Segoe UI" w:cs="Segoe UI"/>
          <w:color w:val="201F1E"/>
          <w:kern w:val="0"/>
          <w:sz w:val="23"/>
          <w:szCs w:val="23"/>
          <w:lang w:eastAsia="en-CA"/>
          <w14:ligatures w14:val="none"/>
        </w:rPr>
        <w:t>For this reason</w:t>
      </w:r>
      <w:r w:rsidR="00A9733F">
        <w:rPr>
          <w:rFonts w:ascii="Segoe UI" w:eastAsia="Times New Roman" w:hAnsi="Segoe UI" w:cs="Segoe UI"/>
          <w:color w:val="201F1E"/>
          <w:kern w:val="0"/>
          <w:sz w:val="23"/>
          <w:szCs w:val="23"/>
          <w:lang w:eastAsia="en-CA"/>
          <w14:ligatures w14:val="none"/>
        </w:rPr>
        <w:t>,</w:t>
      </w:r>
      <w:r w:rsidR="00C27B1A">
        <w:rPr>
          <w:rFonts w:ascii="Segoe UI" w:eastAsia="Times New Roman" w:hAnsi="Segoe UI" w:cs="Segoe UI"/>
          <w:color w:val="201F1E"/>
          <w:kern w:val="0"/>
          <w:sz w:val="23"/>
          <w:szCs w:val="23"/>
          <w:lang w:eastAsia="en-CA"/>
          <w14:ligatures w14:val="none"/>
        </w:rPr>
        <w:t xml:space="preserve"> BoostNB has created “stretch goals” in the areas of GHG </w:t>
      </w:r>
      <w:r w:rsidR="00A9733F">
        <w:rPr>
          <w:rFonts w:ascii="Segoe UI" w:eastAsia="Times New Roman" w:hAnsi="Segoe UI" w:cs="Segoe UI"/>
          <w:color w:val="201F1E"/>
          <w:kern w:val="0"/>
          <w:sz w:val="23"/>
          <w:szCs w:val="23"/>
          <w:lang w:eastAsia="en-CA"/>
          <w14:ligatures w14:val="none"/>
        </w:rPr>
        <w:t>E</w:t>
      </w:r>
      <w:r w:rsidR="00C27B1A">
        <w:rPr>
          <w:rFonts w:ascii="Segoe UI" w:eastAsia="Times New Roman" w:hAnsi="Segoe UI" w:cs="Segoe UI"/>
          <w:color w:val="201F1E"/>
          <w:kern w:val="0"/>
          <w:sz w:val="23"/>
          <w:szCs w:val="23"/>
          <w:lang w:eastAsia="en-CA"/>
          <w14:ligatures w14:val="none"/>
        </w:rPr>
        <w:t>missions, Life Satisfaction, and Income Equality.</w:t>
      </w:r>
      <w:r w:rsidR="007C2A78">
        <w:rPr>
          <w:rFonts w:ascii="Segoe UI" w:eastAsia="Times New Roman" w:hAnsi="Segoe UI" w:cs="Segoe UI"/>
          <w:color w:val="201F1E"/>
          <w:kern w:val="0"/>
          <w:sz w:val="23"/>
          <w:szCs w:val="23"/>
          <w:lang w:eastAsia="en-CA"/>
          <w14:ligatures w14:val="none"/>
        </w:rPr>
        <w:t xml:space="preserve"> These goals do not necessarily contribute to economic growth but instead</w:t>
      </w:r>
      <w:ins w:id="4" w:author="Caroline Grace Pietroski" w:date="2022-06-14T17:59:00Z">
        <w:r w:rsidR="007C2A78" w:rsidRPr="4F043EA9">
          <w:rPr>
            <w:rFonts w:ascii="Segoe UI" w:eastAsia="Times New Roman" w:hAnsi="Segoe UI" w:cs="Segoe UI"/>
            <w:color w:val="201F1E"/>
            <w:sz w:val="23"/>
            <w:szCs w:val="23"/>
            <w:lang w:eastAsia="en-CA"/>
          </w:rPr>
          <w:t>,</w:t>
        </w:r>
      </w:ins>
      <w:r w:rsidR="007C2A78">
        <w:rPr>
          <w:rFonts w:ascii="Segoe UI" w:eastAsia="Times New Roman" w:hAnsi="Segoe UI" w:cs="Segoe UI"/>
          <w:color w:val="201F1E"/>
          <w:kern w:val="0"/>
          <w:sz w:val="23"/>
          <w:szCs w:val="23"/>
          <w:lang w:eastAsia="en-CA"/>
          <w14:ligatures w14:val="none"/>
        </w:rPr>
        <w:t xml:space="preserve"> serve to build a stronger society.</w:t>
      </w:r>
    </w:p>
    <w:p w14:paraId="69E7D39E" w14:textId="5F25F8A8" w:rsidR="1BA161AD" w:rsidRDefault="1BA161AD" w:rsidP="1BA161AD">
      <w:pPr>
        <w:shd w:val="clear" w:color="auto" w:fill="FFFFFF" w:themeFill="background1"/>
        <w:spacing w:beforeAutospacing="1" w:afterAutospacing="1" w:line="240" w:lineRule="auto"/>
        <w:rPr>
          <w:rFonts w:ascii="Segoe UI" w:eastAsia="Times New Roman" w:hAnsi="Segoe UI" w:cs="Segoe UI"/>
          <w:color w:val="201F1E"/>
          <w:sz w:val="23"/>
          <w:szCs w:val="23"/>
          <w:lang w:eastAsia="en-CA"/>
        </w:rPr>
      </w:pPr>
    </w:p>
    <w:p w14:paraId="76DF1B79" w14:textId="696E3346" w:rsidR="00633C7B" w:rsidRDefault="00633C7B" w:rsidP="00633C7B">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sidRPr="00633C7B">
        <w:rPr>
          <w:rFonts w:ascii="Segoe UI" w:eastAsia="Times New Roman" w:hAnsi="Segoe UI" w:cs="Segoe UI"/>
          <w:color w:val="201F1E"/>
          <w:kern w:val="0"/>
          <w:sz w:val="23"/>
          <w:szCs w:val="23"/>
          <w:lang w:eastAsia="en-CA"/>
          <w14:ligatures w14:val="none"/>
        </w:rPr>
        <w:t>Non-Growth Goals: Social and Environmental Welfare</w:t>
      </w:r>
    </w:p>
    <w:p w14:paraId="7229CE06" w14:textId="7C23706C" w:rsidR="6E010495" w:rsidRDefault="6E010495" w:rsidP="6E010495">
      <w:pPr>
        <w:shd w:val="clear" w:color="auto" w:fill="FFFFFF" w:themeFill="background1"/>
        <w:spacing w:beforeAutospacing="1" w:afterAutospacing="1" w:line="240" w:lineRule="auto"/>
        <w:rPr>
          <w:ins w:id="5" w:author="Caroline Grace Pietroski" w:date="2022-06-14T18:00:00Z"/>
          <w:rFonts w:ascii="Segoe UI" w:eastAsia="Times New Roman" w:hAnsi="Segoe UI" w:cs="Segoe UI"/>
          <w:b/>
          <w:bCs/>
          <w:color w:val="201F1E"/>
          <w:sz w:val="23"/>
          <w:szCs w:val="23"/>
          <w:u w:val="single"/>
          <w:lang w:eastAsia="en-CA"/>
        </w:rPr>
      </w:pPr>
    </w:p>
    <w:p w14:paraId="43B1F319" w14:textId="672EB210" w:rsidR="00B85204" w:rsidRDefault="00714D9B" w:rsidP="00B85204">
      <w:pPr>
        <w:shd w:val="clear" w:color="auto" w:fill="FFFFFF"/>
        <w:spacing w:before="100" w:beforeAutospacing="1" w:after="100" w:afterAutospacing="1" w:line="240" w:lineRule="auto"/>
        <w:textAlignment w:val="baseline"/>
        <w:rPr>
          <w:rFonts w:ascii="Segoe UI" w:eastAsia="Times New Roman" w:hAnsi="Segoe UI" w:cs="Segoe UI"/>
          <w:b/>
          <w:bCs/>
          <w:color w:val="201F1E"/>
          <w:kern w:val="0"/>
          <w:sz w:val="23"/>
          <w:szCs w:val="23"/>
          <w:u w:val="single"/>
          <w:lang w:eastAsia="en-CA"/>
          <w14:ligatures w14:val="none"/>
        </w:rPr>
      </w:pPr>
      <w:r>
        <w:rPr>
          <w:rFonts w:ascii="Segoe UI" w:eastAsia="Times New Roman" w:hAnsi="Segoe UI" w:cs="Segoe UI"/>
          <w:b/>
          <w:bCs/>
          <w:color w:val="201F1E"/>
          <w:kern w:val="0"/>
          <w:sz w:val="23"/>
          <w:szCs w:val="23"/>
          <w:u w:val="single"/>
          <w:lang w:eastAsia="en-CA"/>
          <w14:ligatures w14:val="none"/>
        </w:rPr>
        <w:t>In the Numbers</w:t>
      </w:r>
    </w:p>
    <w:p w14:paraId="0571F75E" w14:textId="336E41E1" w:rsidR="00714D9B" w:rsidRDefault="004517FF" w:rsidP="0E9E2C0F">
      <w:pPr>
        <w:shd w:val="clear" w:color="auto" w:fill="FFFFFF" w:themeFill="background1"/>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Pr>
          <w:rFonts w:ascii="Segoe UI" w:eastAsia="Times New Roman" w:hAnsi="Segoe UI" w:cs="Segoe UI"/>
          <w:color w:val="201F1E"/>
          <w:kern w:val="0"/>
          <w:sz w:val="23"/>
          <w:szCs w:val="23"/>
          <w:lang w:eastAsia="en-CA"/>
          <w14:ligatures w14:val="none"/>
        </w:rPr>
        <w:tab/>
        <w:t>New Brunswick and the other Mar</w:t>
      </w:r>
      <w:r w:rsidR="005A1D32">
        <w:rPr>
          <w:rFonts w:ascii="Segoe UI" w:eastAsia="Times New Roman" w:hAnsi="Segoe UI" w:cs="Segoe UI"/>
          <w:color w:val="201F1E"/>
          <w:kern w:val="0"/>
          <w:sz w:val="23"/>
          <w:szCs w:val="23"/>
          <w:lang w:eastAsia="en-CA"/>
          <w14:ligatures w14:val="none"/>
        </w:rPr>
        <w:t>i</w:t>
      </w:r>
      <w:r>
        <w:rPr>
          <w:rFonts w:ascii="Segoe UI" w:eastAsia="Times New Roman" w:hAnsi="Segoe UI" w:cs="Segoe UI"/>
          <w:color w:val="201F1E"/>
          <w:kern w:val="0"/>
          <w:sz w:val="23"/>
          <w:szCs w:val="23"/>
          <w:lang w:eastAsia="en-CA"/>
          <w14:ligatures w14:val="none"/>
        </w:rPr>
        <w:t xml:space="preserve">time provinces </w:t>
      </w:r>
      <w:r w:rsidR="005A1D32">
        <w:rPr>
          <w:rFonts w:ascii="Segoe UI" w:eastAsia="Times New Roman" w:hAnsi="Segoe UI" w:cs="Segoe UI"/>
          <w:color w:val="201F1E"/>
          <w:kern w:val="0"/>
          <w:sz w:val="23"/>
          <w:szCs w:val="23"/>
          <w:lang w:eastAsia="en-CA"/>
          <w14:ligatures w14:val="none"/>
        </w:rPr>
        <w:t>have the lowest GDP per capita of all provinces in Canada</w:t>
      </w:r>
      <w:r w:rsidR="00AA4A7E">
        <w:rPr>
          <w:rFonts w:ascii="Segoe UI" w:eastAsia="Times New Roman" w:hAnsi="Segoe UI" w:cs="Segoe UI"/>
          <w:color w:val="201F1E"/>
          <w:kern w:val="0"/>
          <w:sz w:val="23"/>
          <w:szCs w:val="23"/>
          <w:lang w:eastAsia="en-CA"/>
          <w14:ligatures w14:val="none"/>
        </w:rPr>
        <w:t xml:space="preserve"> as show</w:t>
      </w:r>
      <w:r w:rsidR="004D0DCF">
        <w:rPr>
          <w:rFonts w:ascii="Segoe UI" w:eastAsia="Times New Roman" w:hAnsi="Segoe UI" w:cs="Segoe UI"/>
          <w:color w:val="201F1E"/>
          <w:kern w:val="0"/>
          <w:sz w:val="23"/>
          <w:szCs w:val="23"/>
          <w:lang w:eastAsia="en-CA"/>
          <w14:ligatures w14:val="none"/>
        </w:rPr>
        <w:t xml:space="preserve">n </w:t>
      </w:r>
      <w:r w:rsidR="00AA4A7E">
        <w:rPr>
          <w:rFonts w:ascii="Segoe UI" w:eastAsia="Times New Roman" w:hAnsi="Segoe UI" w:cs="Segoe UI"/>
          <w:color w:val="201F1E"/>
          <w:kern w:val="0"/>
          <w:sz w:val="23"/>
          <w:szCs w:val="23"/>
          <w:lang w:eastAsia="en-CA"/>
          <w14:ligatures w14:val="none"/>
        </w:rPr>
        <w:t xml:space="preserve">in Figure 1. </w:t>
      </w:r>
      <w:r w:rsidR="002F2BF6">
        <w:rPr>
          <w:rFonts w:ascii="Segoe UI" w:eastAsia="Times New Roman" w:hAnsi="Segoe UI" w:cs="Segoe UI"/>
          <w:color w:val="201F1E"/>
          <w:kern w:val="0"/>
          <w:sz w:val="23"/>
          <w:szCs w:val="23"/>
          <w:lang w:eastAsia="en-CA"/>
          <w14:ligatures w14:val="none"/>
        </w:rPr>
        <w:t>This means that the economic activity and production of New Brunswickers is lower than other provinces.</w:t>
      </w:r>
      <w:r w:rsidR="003054D2">
        <w:rPr>
          <w:rFonts w:ascii="Segoe UI" w:eastAsia="Times New Roman" w:hAnsi="Segoe UI" w:cs="Segoe UI"/>
          <w:color w:val="201F1E"/>
          <w:kern w:val="0"/>
          <w:sz w:val="23"/>
          <w:szCs w:val="23"/>
          <w:lang w:eastAsia="en-CA"/>
          <w14:ligatures w14:val="none"/>
        </w:rPr>
        <w:t xml:space="preserve"> I</w:t>
      </w:r>
      <w:r w:rsidR="004E7CE6">
        <w:rPr>
          <w:rFonts w:ascii="Segoe UI" w:eastAsia="Times New Roman" w:hAnsi="Segoe UI" w:cs="Segoe UI"/>
          <w:color w:val="201F1E"/>
          <w:kern w:val="0"/>
          <w:sz w:val="23"/>
          <w:szCs w:val="23"/>
          <w:lang w:eastAsia="en-CA"/>
          <w14:ligatures w14:val="none"/>
        </w:rPr>
        <w:t xml:space="preserve">n 2021, this number equalled </w:t>
      </w:r>
      <w:commentRangeStart w:id="6"/>
      <w:commentRangeStart w:id="7"/>
      <w:r w:rsidR="00A766C6">
        <w:rPr>
          <w:rFonts w:ascii="Segoe UI" w:eastAsia="Times New Roman" w:hAnsi="Segoe UI" w:cs="Segoe UI"/>
          <w:color w:val="201F1E"/>
          <w:kern w:val="0"/>
          <w:sz w:val="23"/>
          <w:szCs w:val="23"/>
          <w:lang w:eastAsia="en-CA"/>
          <w14:ligatures w14:val="none"/>
        </w:rPr>
        <w:t>$40</w:t>
      </w:r>
      <w:r w:rsidR="00BF51F1">
        <w:rPr>
          <w:rFonts w:ascii="Segoe UI" w:eastAsia="Times New Roman" w:hAnsi="Segoe UI" w:cs="Segoe UI"/>
          <w:color w:val="201F1E"/>
          <w:kern w:val="0"/>
          <w:sz w:val="23"/>
          <w:szCs w:val="23"/>
          <w:lang w:eastAsia="en-CA"/>
          <w14:ligatures w14:val="none"/>
        </w:rPr>
        <w:t>,100 (2012 Chained Dollars)</w:t>
      </w:r>
      <w:commentRangeEnd w:id="6"/>
      <w:r>
        <w:commentReference w:id="6"/>
      </w:r>
      <w:commentRangeEnd w:id="7"/>
      <w:r>
        <w:commentReference w:id="7"/>
      </w:r>
      <w:r w:rsidR="00655F13">
        <w:rPr>
          <w:rFonts w:ascii="Segoe UI" w:eastAsia="Times New Roman" w:hAnsi="Segoe UI" w:cs="Segoe UI"/>
          <w:color w:val="201F1E"/>
          <w:kern w:val="0"/>
          <w:sz w:val="23"/>
          <w:szCs w:val="23"/>
          <w:lang w:eastAsia="en-CA"/>
          <w14:ligatures w14:val="none"/>
        </w:rPr>
        <w:t xml:space="preserve">. This list was topped by Canada’s oil and gas </w:t>
      </w:r>
      <w:r w:rsidR="00936627">
        <w:rPr>
          <w:rFonts w:ascii="Segoe UI" w:eastAsia="Times New Roman" w:hAnsi="Segoe UI" w:cs="Segoe UI"/>
          <w:color w:val="201F1E"/>
          <w:kern w:val="0"/>
          <w:sz w:val="23"/>
          <w:szCs w:val="23"/>
          <w:lang w:eastAsia="en-CA"/>
          <w14:ligatures w14:val="none"/>
        </w:rPr>
        <w:t>provinces</w:t>
      </w:r>
      <w:r w:rsidR="00655F13">
        <w:rPr>
          <w:rFonts w:ascii="Segoe UI" w:eastAsia="Times New Roman" w:hAnsi="Segoe UI" w:cs="Segoe UI"/>
          <w:color w:val="201F1E"/>
          <w:kern w:val="0"/>
          <w:sz w:val="23"/>
          <w:szCs w:val="23"/>
          <w:lang w:eastAsia="en-CA"/>
          <w14:ligatures w14:val="none"/>
        </w:rPr>
        <w:t>, followed by its most urban</w:t>
      </w:r>
      <w:r w:rsidR="00391844">
        <w:rPr>
          <w:rFonts w:ascii="Segoe UI" w:eastAsia="Times New Roman" w:hAnsi="Segoe UI" w:cs="Segoe UI"/>
          <w:color w:val="201F1E"/>
          <w:kern w:val="0"/>
          <w:sz w:val="23"/>
          <w:szCs w:val="23"/>
          <w:lang w:eastAsia="en-CA"/>
          <w14:ligatures w14:val="none"/>
        </w:rPr>
        <w:t>ized provinces</w:t>
      </w:r>
      <w:r w:rsidR="00D67DC4">
        <w:rPr>
          <w:rFonts w:ascii="Segoe UI" w:eastAsia="Times New Roman" w:hAnsi="Segoe UI" w:cs="Segoe UI"/>
          <w:color w:val="201F1E"/>
          <w:kern w:val="0"/>
          <w:sz w:val="23"/>
          <w:szCs w:val="23"/>
          <w:lang w:eastAsia="en-CA"/>
          <w14:ligatures w14:val="none"/>
        </w:rPr>
        <w:t xml:space="preserve"> with the </w:t>
      </w:r>
      <w:r w:rsidR="00AB1C51">
        <w:rPr>
          <w:rFonts w:ascii="Segoe UI" w:eastAsia="Times New Roman" w:hAnsi="Segoe UI" w:cs="Segoe UI"/>
          <w:color w:val="201F1E"/>
          <w:kern w:val="0"/>
          <w:sz w:val="23"/>
          <w:szCs w:val="23"/>
          <w:lang w:eastAsia="en-CA"/>
          <w14:ligatures w14:val="none"/>
        </w:rPr>
        <w:t>Maritime</w:t>
      </w:r>
      <w:r w:rsidR="00D67DC4">
        <w:rPr>
          <w:rFonts w:ascii="Segoe UI" w:eastAsia="Times New Roman" w:hAnsi="Segoe UI" w:cs="Segoe UI"/>
          <w:color w:val="201F1E"/>
          <w:kern w:val="0"/>
          <w:sz w:val="23"/>
          <w:szCs w:val="23"/>
          <w:lang w:eastAsia="en-CA"/>
          <w14:ligatures w14:val="none"/>
        </w:rPr>
        <w:t xml:space="preserve"> provinces occupying the last three places. </w:t>
      </w:r>
    </w:p>
    <w:p w14:paraId="46C7E84C" w14:textId="1574D2D4" w:rsidR="00AA4A7E" w:rsidRDefault="00AA4A7E" w:rsidP="2EB3B067">
      <w:pPr>
        <w:shd w:val="clear" w:color="auto" w:fill="FFFFFF" w:themeFill="background1"/>
        <w:spacing w:before="100" w:beforeAutospacing="1" w:after="100" w:afterAutospacing="1" w:line="240" w:lineRule="auto"/>
        <w:textAlignment w:val="baseline"/>
        <w:rPr>
          <w:rFonts w:ascii="Segoe UI" w:eastAsia="Times New Roman" w:hAnsi="Segoe UI" w:cs="Segoe UI"/>
          <w:b/>
          <w:bCs/>
          <w:color w:val="201F1E"/>
          <w:kern w:val="0"/>
          <w:sz w:val="23"/>
          <w:szCs w:val="23"/>
          <w:lang w:eastAsia="en-CA"/>
          <w14:ligatures w14:val="none"/>
        </w:rPr>
      </w:pPr>
      <w:r>
        <w:rPr>
          <w:rFonts w:ascii="Segoe UI" w:eastAsia="Times New Roman" w:hAnsi="Segoe UI" w:cs="Segoe UI"/>
          <w:b/>
          <w:bCs/>
          <w:color w:val="201F1E"/>
          <w:kern w:val="0"/>
          <w:sz w:val="23"/>
          <w:szCs w:val="23"/>
          <w:lang w:eastAsia="en-CA"/>
          <w14:ligatures w14:val="none"/>
        </w:rPr>
        <w:t xml:space="preserve">Figure 1: GDP </w:t>
      </w:r>
      <w:r w:rsidR="00050D9F">
        <w:rPr>
          <w:rFonts w:ascii="Segoe UI" w:eastAsia="Times New Roman" w:hAnsi="Segoe UI" w:cs="Segoe UI"/>
          <w:b/>
          <w:bCs/>
          <w:color w:val="201F1E"/>
          <w:kern w:val="0"/>
          <w:sz w:val="23"/>
          <w:szCs w:val="23"/>
          <w:lang w:eastAsia="en-CA"/>
          <w14:ligatures w14:val="none"/>
        </w:rPr>
        <w:t>P</w:t>
      </w:r>
      <w:r>
        <w:rPr>
          <w:rFonts w:ascii="Segoe UI" w:eastAsia="Times New Roman" w:hAnsi="Segoe UI" w:cs="Segoe UI"/>
          <w:b/>
          <w:bCs/>
          <w:color w:val="201F1E"/>
          <w:kern w:val="0"/>
          <w:sz w:val="23"/>
          <w:szCs w:val="23"/>
          <w:lang w:eastAsia="en-CA"/>
          <w14:ligatures w14:val="none"/>
        </w:rPr>
        <w:t xml:space="preserve">er </w:t>
      </w:r>
      <w:r w:rsidR="00050D9F">
        <w:rPr>
          <w:rFonts w:ascii="Segoe UI" w:eastAsia="Times New Roman" w:hAnsi="Segoe UI" w:cs="Segoe UI"/>
          <w:b/>
          <w:bCs/>
          <w:color w:val="201F1E"/>
          <w:kern w:val="0"/>
          <w:sz w:val="23"/>
          <w:szCs w:val="23"/>
          <w:lang w:eastAsia="en-CA"/>
          <w14:ligatures w14:val="none"/>
        </w:rPr>
        <w:t>C</w:t>
      </w:r>
      <w:r>
        <w:rPr>
          <w:rFonts w:ascii="Segoe UI" w:eastAsia="Times New Roman" w:hAnsi="Segoe UI" w:cs="Segoe UI"/>
          <w:b/>
          <w:bCs/>
          <w:color w:val="201F1E"/>
          <w:kern w:val="0"/>
          <w:sz w:val="23"/>
          <w:szCs w:val="23"/>
          <w:lang w:eastAsia="en-CA"/>
          <w14:ligatures w14:val="none"/>
        </w:rPr>
        <w:t>apita</w:t>
      </w:r>
      <w:r w:rsidR="003054D2">
        <w:rPr>
          <w:rFonts w:ascii="Segoe UI" w:eastAsia="Times New Roman" w:hAnsi="Segoe UI" w:cs="Segoe UI"/>
          <w:b/>
          <w:bCs/>
          <w:color w:val="201F1E"/>
          <w:kern w:val="0"/>
          <w:sz w:val="23"/>
          <w:szCs w:val="23"/>
          <w:lang w:eastAsia="en-CA"/>
          <w14:ligatures w14:val="none"/>
        </w:rPr>
        <w:t xml:space="preserve"> </w:t>
      </w:r>
      <w:r w:rsidR="004E7CE6">
        <w:rPr>
          <w:rFonts w:ascii="Segoe UI" w:eastAsia="Times New Roman" w:hAnsi="Segoe UI" w:cs="Segoe UI"/>
          <w:b/>
          <w:bCs/>
          <w:color w:val="201F1E"/>
          <w:kern w:val="0"/>
          <w:sz w:val="23"/>
          <w:szCs w:val="23"/>
          <w:lang w:eastAsia="en-CA"/>
          <w14:ligatures w14:val="none"/>
        </w:rPr>
        <w:t>2021 (2012 Chained Dollars)</w:t>
      </w:r>
    </w:p>
    <w:p w14:paraId="5C6FEE21" w14:textId="46D60F2E" w:rsidR="2EB3B067" w:rsidRDefault="00050D9F" w:rsidP="4F043EA9">
      <w:pPr>
        <w:spacing w:beforeAutospacing="1" w:afterAutospacing="1" w:line="240" w:lineRule="auto"/>
      </w:pPr>
      <w:r>
        <w:rPr>
          <w:noProof/>
        </w:rPr>
        <w:drawing>
          <wp:inline distT="0" distB="0" distL="0" distR="0" wp14:anchorId="1D113E97" wp14:editId="33D312E6">
            <wp:extent cx="4443976" cy="3124435"/>
            <wp:effectExtent l="0" t="0" r="13970" b="0"/>
            <wp:docPr id="1" name="Chart 1">
              <a:extLst xmlns:a="http://schemas.openxmlformats.org/drawingml/2006/main">
                <a:ext uri="{FF2B5EF4-FFF2-40B4-BE49-F238E27FC236}">
                  <a16:creationId xmlns:a16="http://schemas.microsoft.com/office/drawing/2014/main" id="{A916418B-67E7-9747-8EB2-ABCF412EF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8648AA" w14:textId="5F029076" w:rsidR="00AA4A7E" w:rsidRDefault="00AA4A7E" w:rsidP="4F043EA9">
      <w:pPr>
        <w:shd w:val="clear" w:color="auto" w:fill="FFFFFF" w:themeFill="background1"/>
        <w:spacing w:before="100" w:beforeAutospacing="1" w:after="100" w:afterAutospacing="1" w:line="240" w:lineRule="auto"/>
        <w:textAlignment w:val="baseline"/>
      </w:pPr>
    </w:p>
    <w:p w14:paraId="64AD8819" w14:textId="6ECA2D03" w:rsidR="00F52362" w:rsidRDefault="00B679AD" w:rsidP="0E9E2C0F">
      <w:pPr>
        <w:shd w:val="clear" w:color="auto" w:fill="FFFFFF" w:themeFill="background1"/>
        <w:spacing w:before="100" w:beforeAutospacing="1" w:after="100" w:afterAutospacing="1" w:line="240" w:lineRule="auto"/>
        <w:textAlignment w:val="baseline"/>
        <w:rPr>
          <w:rFonts w:ascii="Segoe UI" w:eastAsia="Times New Roman" w:hAnsi="Segoe UI" w:cs="Segoe UI"/>
          <w:color w:val="201F1E"/>
          <w:kern w:val="0"/>
          <w:sz w:val="23"/>
          <w:szCs w:val="23"/>
          <w:lang w:eastAsia="en-CA"/>
          <w14:ligatures w14:val="none"/>
        </w:rPr>
      </w:pPr>
      <w:r>
        <w:rPr>
          <w:rFonts w:ascii="Segoe UI" w:eastAsia="Times New Roman" w:hAnsi="Segoe UI" w:cs="Segoe UI"/>
          <w:color w:val="201F1E"/>
          <w:kern w:val="0"/>
          <w:sz w:val="23"/>
          <w:szCs w:val="23"/>
          <w:lang w:eastAsia="en-CA"/>
          <w14:ligatures w14:val="none"/>
        </w:rPr>
        <w:lastRenderedPageBreak/>
        <w:t xml:space="preserve">New Brunswick </w:t>
      </w:r>
      <w:r w:rsidR="001C2C6E">
        <w:rPr>
          <w:rFonts w:ascii="Segoe UI" w:eastAsia="Times New Roman" w:hAnsi="Segoe UI" w:cs="Segoe UI"/>
          <w:color w:val="201F1E"/>
          <w:kern w:val="0"/>
          <w:sz w:val="23"/>
          <w:szCs w:val="23"/>
          <w:lang w:eastAsia="en-CA"/>
          <w14:ligatures w14:val="none"/>
        </w:rPr>
        <w:t xml:space="preserve">also typically </w:t>
      </w:r>
      <w:r w:rsidR="001E6999">
        <w:rPr>
          <w:rFonts w:ascii="Segoe UI" w:eastAsia="Times New Roman" w:hAnsi="Segoe UI" w:cs="Segoe UI"/>
          <w:color w:val="201F1E"/>
          <w:kern w:val="0"/>
          <w:sz w:val="23"/>
          <w:szCs w:val="23"/>
          <w:lang w:eastAsia="en-CA"/>
          <w14:ligatures w14:val="none"/>
        </w:rPr>
        <w:t xml:space="preserve">has low </w:t>
      </w:r>
      <w:r w:rsidR="008829F9">
        <w:rPr>
          <w:rFonts w:ascii="Segoe UI" w:eastAsia="Times New Roman" w:hAnsi="Segoe UI" w:cs="Segoe UI"/>
          <w:color w:val="201F1E"/>
          <w:kern w:val="0"/>
          <w:sz w:val="23"/>
          <w:szCs w:val="23"/>
          <w:lang w:eastAsia="en-CA"/>
          <w14:ligatures w14:val="none"/>
        </w:rPr>
        <w:t>annual GDP growth rates, shown in Figure 2 on a year-to-year</w:t>
      </w:r>
      <w:r w:rsidR="00800381">
        <w:rPr>
          <w:rFonts w:ascii="Segoe UI" w:eastAsia="Times New Roman" w:hAnsi="Segoe UI" w:cs="Segoe UI"/>
          <w:color w:val="201F1E"/>
          <w:kern w:val="0"/>
          <w:sz w:val="23"/>
          <w:szCs w:val="23"/>
          <w:lang w:eastAsia="en-CA"/>
          <w14:ligatures w14:val="none"/>
        </w:rPr>
        <w:t xml:space="preserve"> basis. </w:t>
      </w:r>
      <w:r w:rsidR="008829F9">
        <w:rPr>
          <w:rFonts w:ascii="Segoe UI" w:eastAsia="Times New Roman" w:hAnsi="Segoe UI" w:cs="Segoe UI"/>
          <w:color w:val="201F1E"/>
          <w:kern w:val="0"/>
          <w:sz w:val="23"/>
          <w:szCs w:val="23"/>
          <w:lang w:eastAsia="en-CA"/>
          <w14:ligatures w14:val="none"/>
        </w:rPr>
        <w:t xml:space="preserve">The tendency is that New Brunswick weathers </w:t>
      </w:r>
      <w:r w:rsidR="00067DB6">
        <w:rPr>
          <w:rFonts w:ascii="Segoe UI" w:eastAsia="Times New Roman" w:hAnsi="Segoe UI" w:cs="Segoe UI"/>
          <w:color w:val="201F1E"/>
          <w:kern w:val="0"/>
          <w:sz w:val="23"/>
          <w:szCs w:val="23"/>
          <w:lang w:eastAsia="en-CA"/>
          <w14:ligatures w14:val="none"/>
        </w:rPr>
        <w:t xml:space="preserve">global </w:t>
      </w:r>
      <w:r w:rsidR="008829F9">
        <w:rPr>
          <w:rFonts w:ascii="Segoe UI" w:eastAsia="Times New Roman" w:hAnsi="Segoe UI" w:cs="Segoe UI"/>
          <w:color w:val="201F1E"/>
          <w:kern w:val="0"/>
          <w:sz w:val="23"/>
          <w:szCs w:val="23"/>
          <w:lang w:eastAsia="en-CA"/>
          <w14:ligatures w14:val="none"/>
        </w:rPr>
        <w:t xml:space="preserve">recissions, </w:t>
      </w:r>
      <w:r w:rsidR="00067DB6">
        <w:rPr>
          <w:rFonts w:ascii="Segoe UI" w:eastAsia="Times New Roman" w:hAnsi="Segoe UI" w:cs="Segoe UI"/>
          <w:color w:val="201F1E"/>
          <w:kern w:val="0"/>
          <w:sz w:val="23"/>
          <w:szCs w:val="23"/>
          <w:lang w:eastAsia="en-CA"/>
          <w14:ligatures w14:val="none"/>
        </w:rPr>
        <w:t xml:space="preserve">such as the </w:t>
      </w:r>
      <w:r w:rsidR="008829F9">
        <w:rPr>
          <w:rFonts w:ascii="Segoe UI" w:eastAsia="Times New Roman" w:hAnsi="Segoe UI" w:cs="Segoe UI"/>
          <w:color w:val="201F1E"/>
          <w:kern w:val="0"/>
          <w:sz w:val="23"/>
          <w:szCs w:val="23"/>
          <w:lang w:eastAsia="en-CA"/>
          <w14:ligatures w14:val="none"/>
        </w:rPr>
        <w:t xml:space="preserve">2008 financial crisis and the Covid-19 pandemic, slightly better than the national average but benefits much less during times of recovery and </w:t>
      </w:r>
      <w:r w:rsidR="00262D09">
        <w:rPr>
          <w:rFonts w:ascii="Segoe UI" w:eastAsia="Times New Roman" w:hAnsi="Segoe UI" w:cs="Segoe UI"/>
          <w:color w:val="201F1E"/>
          <w:kern w:val="0"/>
          <w:sz w:val="23"/>
          <w:szCs w:val="23"/>
          <w:lang w:eastAsia="en-CA"/>
          <w14:ligatures w14:val="none"/>
        </w:rPr>
        <w:t>in boom periods. This overall leads to New Brunswick lagging the nation</w:t>
      </w:r>
      <w:r w:rsidR="00800381">
        <w:rPr>
          <w:rFonts w:ascii="Segoe UI" w:eastAsia="Times New Roman" w:hAnsi="Segoe UI" w:cs="Segoe UI"/>
          <w:color w:val="201F1E"/>
          <w:kern w:val="0"/>
          <w:sz w:val="23"/>
          <w:szCs w:val="23"/>
          <w:lang w:eastAsia="en-CA"/>
          <w14:ligatures w14:val="none"/>
        </w:rPr>
        <w:t>.</w:t>
      </w:r>
      <w:r w:rsidR="00AC0CA7">
        <w:rPr>
          <w:rFonts w:ascii="Segoe UI" w:eastAsia="Times New Roman" w:hAnsi="Segoe UI" w:cs="Segoe UI"/>
          <w:color w:val="201F1E"/>
          <w:kern w:val="0"/>
          <w:sz w:val="23"/>
          <w:szCs w:val="23"/>
          <w:lang w:eastAsia="en-CA"/>
          <w14:ligatures w14:val="none"/>
        </w:rPr>
        <w:t xml:space="preserve"> More can be found on this in </w:t>
      </w:r>
      <w:hyperlink r:id="rId16" w:history="1">
        <w:r w:rsidR="00AC0CA7" w:rsidRPr="00AC0CA7">
          <w:rPr>
            <w:rStyle w:val="Hyperlink"/>
            <w:rFonts w:ascii="Segoe UI" w:eastAsia="Times New Roman" w:hAnsi="Segoe UI" w:cs="Segoe UI"/>
            <w:kern w:val="0"/>
            <w:sz w:val="23"/>
            <w:szCs w:val="23"/>
            <w:lang w:eastAsia="en-CA"/>
            <w14:ligatures w14:val="none"/>
          </w:rPr>
          <w:t>Real GDP Growth</w:t>
        </w:r>
      </w:hyperlink>
      <w:r w:rsidR="00AC0CA7">
        <w:rPr>
          <w:rFonts w:ascii="Segoe UI" w:eastAsia="Times New Roman" w:hAnsi="Segoe UI" w:cs="Segoe UI"/>
          <w:color w:val="201F1E"/>
          <w:kern w:val="0"/>
          <w:sz w:val="23"/>
          <w:szCs w:val="23"/>
          <w:lang w:eastAsia="en-CA"/>
          <w14:ligatures w14:val="none"/>
        </w:rPr>
        <w:t>.</w:t>
      </w:r>
    </w:p>
    <w:p w14:paraId="6B421191" w14:textId="76C5D137" w:rsidR="00800381" w:rsidRDefault="00800381" w:rsidP="00B85204">
      <w:pPr>
        <w:shd w:val="clear" w:color="auto" w:fill="FFFFFF"/>
        <w:spacing w:before="100" w:beforeAutospacing="1" w:after="100" w:afterAutospacing="1" w:line="240" w:lineRule="auto"/>
        <w:textAlignment w:val="baseline"/>
        <w:rPr>
          <w:rFonts w:ascii="Segoe UI" w:eastAsia="Times New Roman" w:hAnsi="Segoe UI" w:cs="Segoe UI"/>
          <w:b/>
          <w:bCs/>
          <w:color w:val="201F1E"/>
          <w:kern w:val="0"/>
          <w:sz w:val="23"/>
          <w:szCs w:val="23"/>
          <w:lang w:eastAsia="en-CA"/>
          <w14:ligatures w14:val="none"/>
        </w:rPr>
      </w:pPr>
      <w:r>
        <w:rPr>
          <w:rFonts w:ascii="Segoe UI" w:eastAsia="Times New Roman" w:hAnsi="Segoe UI" w:cs="Segoe UI"/>
          <w:b/>
          <w:bCs/>
          <w:color w:val="201F1E"/>
          <w:kern w:val="0"/>
          <w:sz w:val="23"/>
          <w:szCs w:val="23"/>
          <w:lang w:eastAsia="en-CA"/>
          <w14:ligatures w14:val="none"/>
        </w:rPr>
        <w:t xml:space="preserve">Figure 2: </w:t>
      </w:r>
      <w:r w:rsidR="000B46F6">
        <w:rPr>
          <w:rFonts w:ascii="Segoe UI" w:eastAsia="Times New Roman" w:hAnsi="Segoe UI" w:cs="Segoe UI"/>
          <w:b/>
          <w:bCs/>
          <w:color w:val="201F1E"/>
          <w:kern w:val="0"/>
          <w:sz w:val="23"/>
          <w:szCs w:val="23"/>
          <w:lang w:eastAsia="en-CA"/>
          <w14:ligatures w14:val="none"/>
        </w:rPr>
        <w:t>Real G</w:t>
      </w:r>
      <w:r>
        <w:rPr>
          <w:rFonts w:ascii="Segoe UI" w:eastAsia="Times New Roman" w:hAnsi="Segoe UI" w:cs="Segoe UI"/>
          <w:b/>
          <w:bCs/>
          <w:color w:val="201F1E"/>
          <w:kern w:val="0"/>
          <w:sz w:val="23"/>
          <w:szCs w:val="23"/>
          <w:lang w:eastAsia="en-CA"/>
          <w14:ligatures w14:val="none"/>
        </w:rPr>
        <w:t xml:space="preserve">DP Growth </w:t>
      </w:r>
      <w:r w:rsidR="000B46F6">
        <w:rPr>
          <w:rFonts w:ascii="Segoe UI" w:eastAsia="Times New Roman" w:hAnsi="Segoe UI" w:cs="Segoe UI"/>
          <w:b/>
          <w:bCs/>
          <w:color w:val="201F1E"/>
          <w:kern w:val="0"/>
          <w:sz w:val="23"/>
          <w:szCs w:val="23"/>
          <w:lang w:eastAsia="en-CA"/>
          <w14:ligatures w14:val="none"/>
        </w:rPr>
        <w:t>R</w:t>
      </w:r>
      <w:r>
        <w:rPr>
          <w:rFonts w:ascii="Segoe UI" w:eastAsia="Times New Roman" w:hAnsi="Segoe UI" w:cs="Segoe UI"/>
          <w:b/>
          <w:bCs/>
          <w:color w:val="201F1E"/>
          <w:kern w:val="0"/>
          <w:sz w:val="23"/>
          <w:szCs w:val="23"/>
          <w:lang w:eastAsia="en-CA"/>
          <w14:ligatures w14:val="none"/>
        </w:rPr>
        <w:t xml:space="preserve">ates </w:t>
      </w:r>
    </w:p>
    <w:p w14:paraId="655B94A6" w14:textId="16B36B40" w:rsidR="00800381" w:rsidRDefault="000B46F6" w:rsidP="00B85204">
      <w:pPr>
        <w:shd w:val="clear" w:color="auto" w:fill="FFFFFF"/>
        <w:spacing w:before="100" w:beforeAutospacing="1" w:after="100" w:afterAutospacing="1" w:line="240" w:lineRule="auto"/>
        <w:textAlignment w:val="baseline"/>
        <w:rPr>
          <w:rFonts w:ascii="Segoe UI" w:eastAsia="Times New Roman" w:hAnsi="Segoe UI" w:cs="Segoe UI"/>
          <w:b/>
          <w:bCs/>
          <w:color w:val="201F1E"/>
          <w:kern w:val="0"/>
          <w:sz w:val="23"/>
          <w:szCs w:val="23"/>
          <w:lang w:eastAsia="en-CA"/>
          <w14:ligatures w14:val="none"/>
        </w:rPr>
      </w:pPr>
      <w:r>
        <w:rPr>
          <w:noProof/>
        </w:rPr>
        <w:drawing>
          <wp:inline distT="0" distB="0" distL="0" distR="0" wp14:anchorId="0C3F3E9B" wp14:editId="550C1FD0">
            <wp:extent cx="4377951" cy="2709182"/>
            <wp:effectExtent l="0" t="0" r="3810" b="0"/>
            <wp:docPr id="2" name="Chart 2">
              <a:extLst xmlns:a="http://schemas.openxmlformats.org/drawingml/2006/main">
                <a:ext uri="{FF2B5EF4-FFF2-40B4-BE49-F238E27FC236}">
                  <a16:creationId xmlns:a16="http://schemas.microsoft.com/office/drawing/2014/main" id="{DBE45F01-BB23-A1A1-9E03-401AAA9B4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26AAC2" w14:textId="1DF83048" w:rsidR="005A2679" w:rsidRDefault="005A2679" w:rsidP="00B85204">
      <w:pPr>
        <w:shd w:val="clear" w:color="auto" w:fill="FFFFFF"/>
        <w:spacing w:before="100" w:beforeAutospacing="1" w:after="100" w:afterAutospacing="1" w:line="240" w:lineRule="auto"/>
        <w:textAlignment w:val="baseline"/>
        <w:rPr>
          <w:rFonts w:cstheme="minorHAnsi"/>
          <w:sz w:val="24"/>
          <w:szCs w:val="24"/>
        </w:rPr>
      </w:pPr>
      <w:r w:rsidRPr="005A2679">
        <w:rPr>
          <w:rFonts w:eastAsia="Times New Roman" w:cstheme="minorHAnsi"/>
          <w:kern w:val="0"/>
          <w:sz w:val="24"/>
          <w:szCs w:val="24"/>
          <w:lang w:eastAsia="en-CA"/>
          <w14:ligatures w14:val="none"/>
        </w:rPr>
        <w:t xml:space="preserve">Source: </w:t>
      </w:r>
      <w:r w:rsidRPr="005A2679">
        <w:rPr>
          <w:rFonts w:cstheme="minorHAnsi"/>
          <w:sz w:val="24"/>
          <w:szCs w:val="24"/>
          <w:shd w:val="clear" w:color="auto" w:fill="FFFFFF"/>
        </w:rPr>
        <w:t>Statistics Canada. </w:t>
      </w:r>
      <w:hyperlink r:id="rId18" w:history="1">
        <w:r w:rsidRPr="005A2679">
          <w:rPr>
            <w:rStyle w:val="Hyperlink"/>
            <w:rFonts w:cstheme="minorHAnsi"/>
            <w:color w:val="auto"/>
            <w:sz w:val="24"/>
            <w:szCs w:val="24"/>
            <w:u w:val="none"/>
            <w:shd w:val="clear" w:color="auto" w:fill="FFFFFF"/>
          </w:rPr>
          <w:t>Table 36-10-0402-01 Gross domestic product (GDP) at basic prices, by industry, provinces and territories (x 1,000,000)</w:t>
        </w:r>
      </w:hyperlink>
      <w:r w:rsidRPr="005A2679">
        <w:rPr>
          <w:rFonts w:cstheme="minorHAnsi"/>
          <w:sz w:val="24"/>
          <w:szCs w:val="24"/>
        </w:rPr>
        <w:t>.</w:t>
      </w:r>
    </w:p>
    <w:p w14:paraId="4D1DAE72" w14:textId="2207763E" w:rsidR="00AC0CA7" w:rsidRDefault="00394492" w:rsidP="6E010495">
      <w:pPr>
        <w:shd w:val="clear" w:color="auto" w:fill="FFFFFF" w:themeFill="background1"/>
        <w:spacing w:before="100" w:beforeAutospacing="1" w:after="100" w:afterAutospacing="1" w:line="240" w:lineRule="auto"/>
        <w:textAlignment w:val="baseline"/>
        <w:rPr>
          <w:sz w:val="24"/>
          <w:szCs w:val="24"/>
        </w:rPr>
      </w:pPr>
      <w:r w:rsidRPr="08381E73">
        <w:rPr>
          <w:sz w:val="24"/>
          <w:szCs w:val="24"/>
        </w:rPr>
        <w:t xml:space="preserve">To show the </w:t>
      </w:r>
      <w:r w:rsidR="00DB23C9" w:rsidRPr="08381E73">
        <w:rPr>
          <w:sz w:val="24"/>
          <w:szCs w:val="24"/>
        </w:rPr>
        <w:t xml:space="preserve">weight that a lagging GDP or a growing debt is having on the economy we include a goal on the Net </w:t>
      </w:r>
      <w:hyperlink r:id="rId19">
        <w:r w:rsidR="00DB23C9" w:rsidRPr="08381E73">
          <w:rPr>
            <w:rStyle w:val="Hyperlink"/>
            <w:sz w:val="24"/>
            <w:szCs w:val="24"/>
          </w:rPr>
          <w:t xml:space="preserve">Debt to GDP </w:t>
        </w:r>
        <w:r w:rsidR="00563FF4" w:rsidRPr="08381E73">
          <w:rPr>
            <w:rStyle w:val="Hyperlink"/>
            <w:sz w:val="24"/>
            <w:szCs w:val="24"/>
          </w:rPr>
          <w:t>Ratio</w:t>
        </w:r>
      </w:hyperlink>
      <w:r w:rsidR="00563FF4" w:rsidRPr="08381E73">
        <w:rPr>
          <w:sz w:val="24"/>
          <w:szCs w:val="24"/>
        </w:rPr>
        <w:t xml:space="preserve">. The primary findings are displayed in Figure 3 showing that New Brunswick is not meeting the BoostNB goal of 30% debt to GDP ratio. </w:t>
      </w:r>
    </w:p>
    <w:p w14:paraId="269B91DB" w14:textId="73B2B93E" w:rsidR="00563FF4" w:rsidRDefault="00563FF4" w:rsidP="00B85204">
      <w:pPr>
        <w:shd w:val="clear" w:color="auto" w:fill="FFFFFF"/>
        <w:spacing w:before="100" w:beforeAutospacing="1" w:after="100" w:afterAutospacing="1" w:line="240" w:lineRule="auto"/>
        <w:textAlignment w:val="baseline"/>
        <w:rPr>
          <w:rFonts w:cstheme="minorHAnsi"/>
          <w:b/>
          <w:bCs/>
          <w:sz w:val="24"/>
          <w:szCs w:val="24"/>
        </w:rPr>
      </w:pPr>
      <w:r>
        <w:rPr>
          <w:rFonts w:cstheme="minorHAnsi"/>
          <w:b/>
          <w:bCs/>
          <w:sz w:val="24"/>
          <w:szCs w:val="24"/>
        </w:rPr>
        <w:t>Figure3: Debt to GDP Ratio</w:t>
      </w:r>
    </w:p>
    <w:p w14:paraId="2A797F0E" w14:textId="6FD82EA3" w:rsidR="00563FF4" w:rsidRPr="00563FF4" w:rsidRDefault="00563FF4" w:rsidP="00B85204">
      <w:pPr>
        <w:shd w:val="clear" w:color="auto" w:fill="FFFFFF"/>
        <w:spacing w:before="100" w:beforeAutospacing="1" w:after="100" w:afterAutospacing="1" w:line="240" w:lineRule="auto"/>
        <w:textAlignment w:val="baseline"/>
        <w:rPr>
          <w:rFonts w:eastAsia="Times New Roman" w:cstheme="minorHAnsi"/>
          <w:b/>
          <w:bCs/>
          <w:kern w:val="0"/>
          <w:sz w:val="24"/>
          <w:szCs w:val="24"/>
          <w:lang w:eastAsia="en-CA"/>
          <w14:ligatures w14:val="none"/>
        </w:rPr>
      </w:pPr>
      <w:r>
        <w:rPr>
          <w:rFonts w:eastAsia="Times New Roman" w:cstheme="minorHAnsi"/>
          <w:b/>
          <w:bCs/>
          <w:noProof/>
          <w:kern w:val="0"/>
          <w:sz w:val="24"/>
          <w:szCs w:val="24"/>
          <w:lang w:eastAsia="en-CA"/>
        </w:rPr>
        <w:lastRenderedPageBreak/>
        <w:drawing>
          <wp:inline distT="0" distB="0" distL="0" distR="0" wp14:anchorId="53820C30" wp14:editId="5762054E">
            <wp:extent cx="3990148" cy="254649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90148" cy="2546490"/>
                    </a:xfrm>
                    <a:prstGeom prst="rect">
                      <a:avLst/>
                    </a:prstGeom>
                  </pic:spPr>
                </pic:pic>
              </a:graphicData>
            </a:graphic>
          </wp:inline>
        </w:drawing>
      </w:r>
    </w:p>
    <w:p w14:paraId="38261457" w14:textId="5D0A3018" w:rsidR="00F52362" w:rsidRPr="00633C7B" w:rsidRDefault="00D677D7" w:rsidP="00B85204">
      <w:pPr>
        <w:shd w:val="clear" w:color="auto" w:fill="FFFFFF"/>
        <w:spacing w:before="100" w:beforeAutospacing="1" w:after="100" w:afterAutospacing="1" w:line="240" w:lineRule="auto"/>
        <w:textAlignment w:val="baseline"/>
        <w:rPr>
          <w:rFonts w:ascii="Segoe UI" w:eastAsia="Times New Roman" w:hAnsi="Segoe UI" w:cs="Segoe UI"/>
          <w:b/>
          <w:bCs/>
          <w:color w:val="201F1E"/>
          <w:kern w:val="0"/>
          <w:sz w:val="23"/>
          <w:szCs w:val="23"/>
          <w:u w:val="single"/>
          <w:lang w:eastAsia="en-CA"/>
          <w14:ligatures w14:val="none"/>
        </w:rPr>
      </w:pPr>
      <w:r w:rsidRPr="00D677D7">
        <w:rPr>
          <w:rFonts w:ascii="Segoe UI" w:eastAsia="Times New Roman" w:hAnsi="Segoe UI" w:cs="Segoe UI"/>
          <w:b/>
          <w:bCs/>
          <w:color w:val="201F1E"/>
          <w:kern w:val="0"/>
          <w:sz w:val="23"/>
          <w:szCs w:val="23"/>
          <w:u w:val="single"/>
          <w:lang w:eastAsia="en-CA"/>
          <w14:ligatures w14:val="none"/>
        </w:rPr>
        <w:t>Summary</w:t>
      </w:r>
    </w:p>
    <w:p w14:paraId="01F89489" w14:textId="35F42002" w:rsidR="009F5AB5" w:rsidRDefault="00F27DFE">
      <w:pPr>
        <w:rPr>
          <w:sz w:val="24"/>
          <w:szCs w:val="24"/>
        </w:rPr>
      </w:pPr>
      <w:r w:rsidRPr="4F043EA9">
        <w:rPr>
          <w:sz w:val="24"/>
          <w:szCs w:val="24"/>
        </w:rPr>
        <w:t>New Brunswick is not progressing at a satisfactory manner when it comes to achieving the</w:t>
      </w:r>
      <w:r w:rsidR="00DB6316" w:rsidRPr="4F043EA9">
        <w:rPr>
          <w:sz w:val="24"/>
          <w:szCs w:val="24"/>
        </w:rPr>
        <w:t xml:space="preserve"> goals relating to GDP growth. The reasons for this are on display throughout this website</w:t>
      </w:r>
      <w:r w:rsidR="00D75F63" w:rsidRPr="4F043EA9">
        <w:rPr>
          <w:sz w:val="24"/>
          <w:szCs w:val="24"/>
        </w:rPr>
        <w:t>.</w:t>
      </w:r>
      <w:r w:rsidR="001E2443" w:rsidRPr="4F043EA9">
        <w:rPr>
          <w:sz w:val="24"/>
          <w:szCs w:val="24"/>
        </w:rPr>
        <w:t xml:space="preserve"> To</w:t>
      </w:r>
      <w:r w:rsidR="00DA640A" w:rsidRPr="4F043EA9">
        <w:rPr>
          <w:sz w:val="24"/>
          <w:szCs w:val="24"/>
        </w:rPr>
        <w:t xml:space="preserve"> catch up to other provinces, New Brunswick will have to im</w:t>
      </w:r>
      <w:r w:rsidR="00920228" w:rsidRPr="4F043EA9">
        <w:rPr>
          <w:sz w:val="24"/>
          <w:szCs w:val="24"/>
        </w:rPr>
        <w:t xml:space="preserve">prove in several key areas. To see these key areas, it is useful to </w:t>
      </w:r>
      <w:r w:rsidR="00043AE1" w:rsidRPr="4F043EA9">
        <w:rPr>
          <w:sz w:val="24"/>
          <w:szCs w:val="24"/>
        </w:rPr>
        <w:t>spend a few minutes exploring</w:t>
      </w:r>
      <w:r w:rsidR="00920228" w:rsidRPr="4F043EA9">
        <w:rPr>
          <w:sz w:val="24"/>
          <w:szCs w:val="24"/>
        </w:rPr>
        <w:t xml:space="preserve"> the </w:t>
      </w:r>
      <w:hyperlink r:id="rId21">
        <w:r w:rsidR="00920228" w:rsidRPr="4F043EA9">
          <w:rPr>
            <w:rStyle w:val="Hyperlink"/>
            <w:sz w:val="24"/>
            <w:szCs w:val="24"/>
          </w:rPr>
          <w:t>BoostNB Dashboard</w:t>
        </w:r>
      </w:hyperlink>
      <w:r w:rsidR="00920228" w:rsidRPr="4F043EA9">
        <w:rPr>
          <w:sz w:val="24"/>
          <w:szCs w:val="24"/>
        </w:rPr>
        <w:t xml:space="preserve"> for </w:t>
      </w:r>
      <w:r w:rsidR="00210F42" w:rsidRPr="4F043EA9">
        <w:rPr>
          <w:sz w:val="24"/>
          <w:szCs w:val="24"/>
        </w:rPr>
        <w:t xml:space="preserve">quick information on where </w:t>
      </w:r>
      <w:r w:rsidR="00920228" w:rsidRPr="4F043EA9">
        <w:rPr>
          <w:sz w:val="24"/>
          <w:szCs w:val="24"/>
        </w:rPr>
        <w:t>N</w:t>
      </w:r>
      <w:r w:rsidR="00043AE1" w:rsidRPr="4F043EA9">
        <w:rPr>
          <w:sz w:val="24"/>
          <w:szCs w:val="24"/>
        </w:rPr>
        <w:t xml:space="preserve">ew Brunswick is and is not performing well and where there is opportunity for change. </w:t>
      </w:r>
    </w:p>
    <w:p w14:paraId="7DF388BF" w14:textId="77777777" w:rsidR="00796E5D" w:rsidRDefault="00796E5D">
      <w:pPr>
        <w:rPr>
          <w:sz w:val="24"/>
          <w:szCs w:val="24"/>
        </w:rPr>
      </w:pPr>
    </w:p>
    <w:p w14:paraId="4F9690E0" w14:textId="6B060899" w:rsidR="00796E5D" w:rsidRPr="00FA3AA2" w:rsidRDefault="00796E5D">
      <w:pPr>
        <w:rPr>
          <w:b/>
          <w:bCs/>
          <w:sz w:val="24"/>
          <w:szCs w:val="24"/>
        </w:rPr>
      </w:pPr>
      <w:r w:rsidRPr="00FA3AA2">
        <w:rPr>
          <w:b/>
          <w:bCs/>
          <w:sz w:val="24"/>
          <w:szCs w:val="24"/>
        </w:rPr>
        <w:t xml:space="preserve">Appendix A: </w:t>
      </w:r>
      <w:r w:rsidR="00FA3AA2" w:rsidRPr="00FA3AA2">
        <w:rPr>
          <w:b/>
          <w:bCs/>
          <w:sz w:val="24"/>
          <w:szCs w:val="24"/>
        </w:rPr>
        <w:t>GDP per Capita by Province</w:t>
      </w:r>
    </w:p>
    <w:p w14:paraId="4DD1F4EB" w14:textId="68BAD1F9" w:rsidR="00FA3AA2" w:rsidRDefault="0020295C">
      <w:pPr>
        <w:rPr>
          <w:sz w:val="24"/>
          <w:szCs w:val="24"/>
        </w:rPr>
      </w:pPr>
      <w:r>
        <w:rPr>
          <w:noProof/>
          <w:sz w:val="24"/>
          <w:szCs w:val="24"/>
        </w:rPr>
        <w:t xml:space="preserve"> </w:t>
      </w:r>
      <w:r w:rsidR="00FA3AA2" w:rsidRPr="00FA3AA2">
        <w:rPr>
          <w:noProof/>
          <w:sz w:val="24"/>
          <w:szCs w:val="24"/>
        </w:rPr>
        <w:drawing>
          <wp:inline distT="0" distB="0" distL="0" distR="0" wp14:anchorId="4460A7DE" wp14:editId="474B2101">
            <wp:extent cx="2743200"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106930"/>
                    </a:xfrm>
                    <a:prstGeom prst="rect">
                      <a:avLst/>
                    </a:prstGeom>
                    <a:noFill/>
                    <a:ln>
                      <a:noFill/>
                    </a:ln>
                  </pic:spPr>
                </pic:pic>
              </a:graphicData>
            </a:graphic>
          </wp:inline>
        </w:drawing>
      </w:r>
    </w:p>
    <w:p w14:paraId="2E209CE9" w14:textId="07D342AC" w:rsidR="00845319" w:rsidRPr="00932EC6" w:rsidRDefault="00845319" w:rsidP="00932EC6">
      <w:pPr>
        <w:rPr>
          <w:rFonts w:ascii="Avenir Book" w:hAnsi="Avenir Book" w:cs="Avenir Book"/>
          <w:sz w:val="20"/>
          <w:szCs w:val="20"/>
        </w:rPr>
      </w:pPr>
      <w:r w:rsidRPr="00932EC6">
        <w:rPr>
          <w:rFonts w:ascii="Avenir Book" w:hAnsi="Avenir Book" w:cs="Avenir Book"/>
          <w:sz w:val="20"/>
          <w:szCs w:val="20"/>
        </w:rPr>
        <w:t xml:space="preserve">Source: </w:t>
      </w:r>
      <w:r w:rsidR="00A549CC" w:rsidRPr="00932EC6">
        <w:rPr>
          <w:rFonts w:ascii="Avenir Book" w:hAnsi="Avenir Book" w:cs="Avenir Book"/>
          <w:sz w:val="20"/>
          <w:szCs w:val="20"/>
        </w:rPr>
        <w:t>Statistics Canada, Table</w:t>
      </w:r>
      <w:r w:rsidR="00932EC6" w:rsidRPr="00932EC6">
        <w:rPr>
          <w:rFonts w:ascii="Avenir Book" w:hAnsi="Avenir Book" w:cs="Avenir Book"/>
          <w:sz w:val="20"/>
          <w:szCs w:val="20"/>
        </w:rPr>
        <w:t xml:space="preserve"> </w:t>
      </w:r>
      <w:r w:rsidR="00932EC6" w:rsidRPr="00845319">
        <w:rPr>
          <w:rFonts w:ascii="Avenir Book" w:eastAsia="Times New Roman" w:hAnsi="Avenir Book" w:cs="Avenir Book"/>
          <w:color w:val="000000"/>
          <w:kern w:val="0"/>
          <w:sz w:val="20"/>
          <w:szCs w:val="20"/>
          <w:lang w:eastAsia="en-CA"/>
          <w14:ligatures w14:val="none"/>
        </w:rPr>
        <w:t>36-10-0402-01 (formerly CANSIM 379-0030)</w:t>
      </w:r>
      <w:r w:rsidR="00A549CC" w:rsidRPr="00932EC6">
        <w:rPr>
          <w:rFonts w:ascii="Avenir Book" w:hAnsi="Avenir Book" w:cs="Avenir Book"/>
          <w:sz w:val="20"/>
          <w:szCs w:val="20"/>
        </w:rPr>
        <w:t xml:space="preserve"> </w:t>
      </w:r>
      <w:r w:rsidR="00932EC6" w:rsidRPr="00932EC6">
        <w:rPr>
          <w:rFonts w:ascii="Avenir Book" w:hAnsi="Avenir Book" w:cs="Avenir Book"/>
          <w:sz w:val="20"/>
          <w:szCs w:val="20"/>
        </w:rPr>
        <w:t>“</w:t>
      </w:r>
      <w:r w:rsidRPr="00932EC6">
        <w:rPr>
          <w:rFonts w:ascii="Avenir Book" w:hAnsi="Avenir Book" w:cs="Avenir Book"/>
          <w:sz w:val="20"/>
          <w:szCs w:val="20"/>
        </w:rPr>
        <w:t>Gross Domestic Product (GDP) at basic prices, by industry, provinces, and territories (</w:t>
      </w:r>
      <w:r w:rsidR="00A7222A" w:rsidRPr="00932EC6">
        <w:rPr>
          <w:rFonts w:ascii="Avenir Book" w:hAnsi="Avenir Book" w:cs="Avenir Book"/>
          <w:sz w:val="20"/>
          <w:szCs w:val="20"/>
        </w:rPr>
        <w:t>x 1,000,000)</w:t>
      </w:r>
      <w:r w:rsidR="00932EC6" w:rsidRPr="00932EC6">
        <w:rPr>
          <w:rFonts w:ascii="Avenir Book" w:hAnsi="Avenir Book" w:cs="Avenir Book"/>
          <w:sz w:val="20"/>
          <w:szCs w:val="20"/>
        </w:rPr>
        <w:t xml:space="preserve">” </w:t>
      </w:r>
    </w:p>
    <w:p w14:paraId="66FB200E" w14:textId="0F7F171B" w:rsidR="00FA3AA2" w:rsidRDefault="00941C43">
      <w:pPr>
        <w:rPr>
          <w:sz w:val="24"/>
          <w:szCs w:val="24"/>
        </w:rPr>
      </w:pPr>
      <w:r>
        <w:rPr>
          <w:sz w:val="24"/>
          <w:szCs w:val="24"/>
        </w:rPr>
        <w:t>Appendix B: Annual GDP Growth Rates</w:t>
      </w:r>
    </w:p>
    <w:p w14:paraId="150BCB88" w14:textId="42AEF351" w:rsidR="00941C43" w:rsidRDefault="00941C43">
      <w:pPr>
        <w:rPr>
          <w:sz w:val="24"/>
          <w:szCs w:val="24"/>
        </w:rPr>
      </w:pPr>
      <w:r w:rsidRPr="00941C43">
        <w:rPr>
          <w:noProof/>
          <w:sz w:val="24"/>
          <w:szCs w:val="24"/>
        </w:rPr>
        <w:lastRenderedPageBreak/>
        <w:drawing>
          <wp:inline distT="0" distB="0" distL="0" distR="0" wp14:anchorId="70D174D1" wp14:editId="06213305">
            <wp:extent cx="1781175" cy="47707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4770755"/>
                    </a:xfrm>
                    <a:prstGeom prst="rect">
                      <a:avLst/>
                    </a:prstGeom>
                    <a:noFill/>
                    <a:ln>
                      <a:noFill/>
                    </a:ln>
                  </pic:spPr>
                </pic:pic>
              </a:graphicData>
            </a:graphic>
          </wp:inline>
        </w:drawing>
      </w:r>
    </w:p>
    <w:p w14:paraId="6A3C5795" w14:textId="77777777" w:rsidR="0020295C" w:rsidRPr="00932EC6" w:rsidRDefault="0020295C" w:rsidP="0020295C">
      <w:pPr>
        <w:rPr>
          <w:rFonts w:ascii="Avenir Book" w:hAnsi="Avenir Book" w:cs="Avenir Book"/>
          <w:sz w:val="20"/>
          <w:szCs w:val="20"/>
        </w:rPr>
      </w:pPr>
      <w:r w:rsidRPr="00932EC6">
        <w:rPr>
          <w:rFonts w:ascii="Avenir Book" w:hAnsi="Avenir Book" w:cs="Avenir Book"/>
          <w:sz w:val="20"/>
          <w:szCs w:val="20"/>
        </w:rPr>
        <w:t xml:space="preserve">Source: Statistics Canada, Table </w:t>
      </w:r>
      <w:r w:rsidRPr="00845319">
        <w:rPr>
          <w:rFonts w:ascii="Avenir Book" w:eastAsia="Times New Roman" w:hAnsi="Avenir Book" w:cs="Avenir Book"/>
          <w:color w:val="000000"/>
          <w:kern w:val="0"/>
          <w:sz w:val="20"/>
          <w:szCs w:val="20"/>
          <w:lang w:eastAsia="en-CA"/>
          <w14:ligatures w14:val="none"/>
        </w:rPr>
        <w:t>36-10-0402-01 (formerly CANSIM 379-0030)</w:t>
      </w:r>
      <w:r w:rsidRPr="00932EC6">
        <w:rPr>
          <w:rFonts w:ascii="Avenir Book" w:hAnsi="Avenir Book" w:cs="Avenir Book"/>
          <w:sz w:val="20"/>
          <w:szCs w:val="20"/>
        </w:rPr>
        <w:t xml:space="preserve"> “Gross Domestic Product (GDP) at basic prices, by industry, provinces, and territories (x 1,000,000)” </w:t>
      </w:r>
    </w:p>
    <w:p w14:paraId="77982BB3" w14:textId="77777777" w:rsidR="00941C43" w:rsidRDefault="00941C43">
      <w:pPr>
        <w:rPr>
          <w:sz w:val="24"/>
          <w:szCs w:val="24"/>
        </w:rPr>
      </w:pPr>
    </w:p>
    <w:p w14:paraId="6DC146DC" w14:textId="77777777" w:rsidR="00A77EDE" w:rsidRPr="00A77EDE" w:rsidRDefault="00941C43" w:rsidP="00A77EDE">
      <w:pPr>
        <w:pStyle w:val="paragraph"/>
        <w:spacing w:before="0" w:beforeAutospacing="0" w:after="0" w:afterAutospacing="0"/>
        <w:textAlignment w:val="baseline"/>
        <w:rPr>
          <w:rFonts w:ascii="Segoe UI" w:hAnsi="Segoe UI" w:cs="Segoe UI"/>
          <w:color w:val="000000"/>
          <w:sz w:val="18"/>
          <w:szCs w:val="18"/>
        </w:rPr>
      </w:pPr>
      <w:r>
        <w:t xml:space="preserve">Appendix C: </w:t>
      </w:r>
      <w:r w:rsidR="00A77EDE" w:rsidRPr="00A77EDE">
        <w:rPr>
          <w:rFonts w:ascii="Calibri" w:hAnsi="Calibri" w:cs="Calibri"/>
          <w:color w:val="000000"/>
          <w:sz w:val="28"/>
          <w:szCs w:val="28"/>
        </w:rPr>
        <w:t>New Brunswick's Net Debt-to-GDP Ratio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055"/>
      </w:tblGrid>
      <w:tr w:rsidR="00A77EDE" w:rsidRPr="00A77EDE" w14:paraId="760A409B" w14:textId="77777777" w:rsidTr="00A77EDE">
        <w:trPr>
          <w:trHeight w:val="390"/>
        </w:trPr>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AC84CF3" w14:textId="77777777" w:rsidR="00A77EDE" w:rsidRPr="00A77EDE" w:rsidRDefault="00A77EDE" w:rsidP="00A77EDE">
            <w:p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Year</w:t>
            </w:r>
            <w:r w:rsidRPr="00A77EDE">
              <w:rPr>
                <w:rFonts w:ascii="Calibri" w:eastAsia="Times New Roman" w:hAnsi="Calibri" w:cs="Calibri"/>
                <w:color w:val="000000"/>
                <w:kern w:val="0"/>
                <w:lang w:eastAsia="en-CA"/>
                <w14:ligatures w14:val="none"/>
              </w:rPr>
              <w:t> </w:t>
            </w:r>
          </w:p>
        </w:tc>
        <w:tc>
          <w:tcPr>
            <w:tcW w:w="2055" w:type="dxa"/>
            <w:tcBorders>
              <w:top w:val="single" w:sz="6" w:space="0" w:color="auto"/>
              <w:left w:val="nil"/>
              <w:bottom w:val="single" w:sz="6" w:space="0" w:color="auto"/>
              <w:right w:val="single" w:sz="6" w:space="0" w:color="auto"/>
            </w:tcBorders>
            <w:shd w:val="clear" w:color="auto" w:fill="auto"/>
            <w:vAlign w:val="bottom"/>
            <w:hideMark/>
          </w:tcPr>
          <w:p w14:paraId="613CD6D3" w14:textId="77777777" w:rsidR="00A77EDE" w:rsidRPr="00A77EDE" w:rsidRDefault="00A77EDE" w:rsidP="00A77EDE">
            <w:p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Debt to GDP Ratio</w:t>
            </w:r>
            <w:r w:rsidRPr="00A77EDE">
              <w:rPr>
                <w:rFonts w:ascii="Calibri" w:eastAsia="Times New Roman" w:hAnsi="Calibri" w:cs="Calibri"/>
                <w:color w:val="000000"/>
                <w:kern w:val="0"/>
                <w:lang w:eastAsia="en-CA"/>
                <w14:ligatures w14:val="none"/>
              </w:rPr>
              <w:t> </w:t>
            </w:r>
          </w:p>
        </w:tc>
      </w:tr>
      <w:tr w:rsidR="00A77EDE" w:rsidRPr="00A77EDE" w14:paraId="2E0DE74F"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25D5FF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1981</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5338331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15.9% </w:t>
            </w:r>
          </w:p>
        </w:tc>
      </w:tr>
      <w:tr w:rsidR="00A77EDE" w:rsidRPr="00A77EDE" w14:paraId="6391E334"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66F9145"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1982</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61250085"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19.9% </w:t>
            </w:r>
          </w:p>
        </w:tc>
      </w:tr>
      <w:tr w:rsidR="00A77EDE" w:rsidRPr="00A77EDE" w14:paraId="2BFA7DBB"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EC62984"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1983</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3338ECF"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20.6% </w:t>
            </w:r>
          </w:p>
        </w:tc>
      </w:tr>
      <w:tr w:rsidR="00A77EDE" w:rsidRPr="00A77EDE" w14:paraId="4B53AC51"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43B6434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1984</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240CF0B"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21.4% </w:t>
            </w:r>
          </w:p>
        </w:tc>
      </w:tr>
      <w:tr w:rsidR="00A77EDE" w:rsidRPr="00A77EDE" w14:paraId="01F9A825"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40678AA"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1985</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674FF868"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22.0% </w:t>
            </w:r>
          </w:p>
        </w:tc>
      </w:tr>
      <w:tr w:rsidR="00A77EDE" w:rsidRPr="00A77EDE" w14:paraId="256E28B6"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1B4384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1986</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59E0F043"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23.6% </w:t>
            </w:r>
          </w:p>
        </w:tc>
      </w:tr>
      <w:tr w:rsidR="00A77EDE" w:rsidRPr="00A77EDE" w14:paraId="62AF680E"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E1C96F3"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1987</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79D7B108"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24.3% </w:t>
            </w:r>
          </w:p>
        </w:tc>
      </w:tr>
      <w:tr w:rsidR="00A77EDE" w:rsidRPr="00A77EDE" w14:paraId="00A0DEFF"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7E37CD81"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lastRenderedPageBreak/>
              <w:t>1988</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3DD3C7B2"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23.3% </w:t>
            </w:r>
          </w:p>
        </w:tc>
      </w:tr>
      <w:tr w:rsidR="00A77EDE" w:rsidRPr="00A77EDE" w14:paraId="07F98B16"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36977C42"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1989</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6C86BC7A"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22.4% </w:t>
            </w:r>
          </w:p>
        </w:tc>
      </w:tr>
      <w:tr w:rsidR="00A77EDE" w:rsidRPr="00A77EDE" w14:paraId="7B3EC28E"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B597ABA"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1990</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02C5D9B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23.5% </w:t>
            </w:r>
          </w:p>
        </w:tc>
      </w:tr>
      <w:tr w:rsidR="00A77EDE" w:rsidRPr="00A77EDE" w14:paraId="652270F1"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31BAC9CF"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1991</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65DCDD4B"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25.9% </w:t>
            </w:r>
          </w:p>
        </w:tc>
      </w:tr>
      <w:tr w:rsidR="00A77EDE" w:rsidRPr="00A77EDE" w14:paraId="4B1EC9CD"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7553C090"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1992</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90F4D8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36.8% </w:t>
            </w:r>
          </w:p>
        </w:tc>
      </w:tr>
      <w:tr w:rsidR="00A77EDE" w:rsidRPr="00A77EDE" w14:paraId="2183CDA1"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7730A46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1993</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020B31B"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38.5% </w:t>
            </w:r>
          </w:p>
        </w:tc>
      </w:tr>
      <w:tr w:rsidR="00A77EDE" w:rsidRPr="00A77EDE" w14:paraId="0E0AD6E7"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8746384"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1994</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041AAA7B"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37.3% </w:t>
            </w:r>
          </w:p>
        </w:tc>
      </w:tr>
      <w:tr w:rsidR="00A77EDE" w:rsidRPr="00A77EDE" w14:paraId="50AB4483"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0E30175"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1995</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FBBBF6B"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34.4% </w:t>
            </w:r>
          </w:p>
        </w:tc>
      </w:tr>
      <w:tr w:rsidR="00A77EDE" w:rsidRPr="00A77EDE" w14:paraId="0038C4EA"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5702ADB"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1996</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B290885"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33.5% </w:t>
            </w:r>
          </w:p>
        </w:tc>
      </w:tr>
      <w:tr w:rsidR="00A77EDE" w:rsidRPr="00A77EDE" w14:paraId="4372C2EF"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1CE6FC62"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1997</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646CF7F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33.3% </w:t>
            </w:r>
          </w:p>
        </w:tc>
      </w:tr>
      <w:tr w:rsidR="00A77EDE" w:rsidRPr="00A77EDE" w14:paraId="4BF4CDDE"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24AD27B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1998</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1DA3A21"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33.0% </w:t>
            </w:r>
          </w:p>
        </w:tc>
      </w:tr>
      <w:tr w:rsidR="00A77EDE" w:rsidRPr="00A77EDE" w14:paraId="2680758E"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98A9B3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1999</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572219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35.8% </w:t>
            </w:r>
          </w:p>
        </w:tc>
      </w:tr>
      <w:tr w:rsidR="00A77EDE" w:rsidRPr="00A77EDE" w14:paraId="51D9110C"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292A832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2000</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5EF75732"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33.2% </w:t>
            </w:r>
          </w:p>
        </w:tc>
      </w:tr>
      <w:tr w:rsidR="00A77EDE" w:rsidRPr="00A77EDE" w14:paraId="6D9F63ED"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F6FEB2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2001</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539DF3D0"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31.5% </w:t>
            </w:r>
          </w:p>
        </w:tc>
      </w:tr>
      <w:tr w:rsidR="00A77EDE" w:rsidRPr="00A77EDE" w14:paraId="46799148"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16C9747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2002</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986766A"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31.2% </w:t>
            </w:r>
          </w:p>
        </w:tc>
      </w:tr>
      <w:tr w:rsidR="00A77EDE" w:rsidRPr="00A77EDE" w14:paraId="0B6BDECF"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40C749A7"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2003</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386164F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30.6% </w:t>
            </w:r>
          </w:p>
        </w:tc>
      </w:tr>
      <w:tr w:rsidR="00A77EDE" w:rsidRPr="00A77EDE" w14:paraId="4A89983F"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444F54B6"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2004</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327195B9"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28.4% </w:t>
            </w:r>
          </w:p>
        </w:tc>
      </w:tr>
      <w:tr w:rsidR="00A77EDE" w:rsidRPr="00A77EDE" w14:paraId="0DD2E49D"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1BA29203"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2005</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6C850D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27.0% </w:t>
            </w:r>
          </w:p>
        </w:tc>
      </w:tr>
      <w:tr w:rsidR="00A77EDE" w:rsidRPr="00A77EDE" w14:paraId="10B8E431"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E990298"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2006</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7F057DD2"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25.1% </w:t>
            </w:r>
          </w:p>
        </w:tc>
      </w:tr>
      <w:tr w:rsidR="00A77EDE" w:rsidRPr="00A77EDE" w14:paraId="41CFC440"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2016EBD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2007</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A6362B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25.0% </w:t>
            </w:r>
          </w:p>
        </w:tc>
      </w:tr>
      <w:tr w:rsidR="00A77EDE" w:rsidRPr="00A77EDE" w14:paraId="2ADEB605"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AA8B20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2008</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14C37EA8"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26.2% </w:t>
            </w:r>
          </w:p>
        </w:tc>
      </w:tr>
      <w:tr w:rsidR="00A77EDE" w:rsidRPr="00A77EDE" w14:paraId="1E76E61D"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3CF9A021"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2009</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F80E250"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26.2% </w:t>
            </w:r>
          </w:p>
        </w:tc>
      </w:tr>
      <w:tr w:rsidR="00A77EDE" w:rsidRPr="00A77EDE" w14:paraId="622C4AE9"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266B236"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2010</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8CFACF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29.6% </w:t>
            </w:r>
          </w:p>
        </w:tc>
      </w:tr>
      <w:tr w:rsidR="00A77EDE" w:rsidRPr="00A77EDE" w14:paraId="49832890"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842C727"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2011</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14DEFC56"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31.8% </w:t>
            </w:r>
          </w:p>
        </w:tc>
      </w:tr>
      <w:tr w:rsidR="00A77EDE" w:rsidRPr="00A77EDE" w14:paraId="77C51902"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47B7F46E"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2012</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7728EAD0"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31.9% </w:t>
            </w:r>
          </w:p>
        </w:tc>
      </w:tr>
      <w:tr w:rsidR="00A77EDE" w:rsidRPr="00A77EDE" w14:paraId="6C512BE9"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5F5D4DD9"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2013</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19805BDF"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34.8% </w:t>
            </w:r>
          </w:p>
        </w:tc>
      </w:tr>
      <w:tr w:rsidR="00A77EDE" w:rsidRPr="00A77EDE" w14:paraId="741412A7"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10E88C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2014</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25A2DD64"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36.6% </w:t>
            </w:r>
          </w:p>
        </w:tc>
      </w:tr>
      <w:tr w:rsidR="00A77EDE" w:rsidRPr="00A77EDE" w14:paraId="7FD0EB99" w14:textId="77777777" w:rsidTr="00A77EDE">
        <w:trPr>
          <w:trHeight w:val="390"/>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411C8764"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2015</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7E82ED27"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40.5% </w:t>
            </w:r>
          </w:p>
        </w:tc>
      </w:tr>
      <w:tr w:rsidR="00A77EDE" w:rsidRPr="00A77EDE" w14:paraId="55BCBE7E" w14:textId="77777777" w:rsidTr="00A77EDE">
        <w:trPr>
          <w:trHeight w:val="315"/>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0CEB454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2016</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38CE19B3"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40.9% </w:t>
            </w:r>
          </w:p>
        </w:tc>
      </w:tr>
      <w:tr w:rsidR="00A77EDE" w:rsidRPr="00A77EDE" w14:paraId="17E25BD0" w14:textId="77777777" w:rsidTr="00A77EDE">
        <w:trPr>
          <w:trHeight w:val="315"/>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44E4D924"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2017</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1A6B0D1A"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40.0% </w:t>
            </w:r>
          </w:p>
        </w:tc>
      </w:tr>
      <w:tr w:rsidR="00A77EDE" w:rsidRPr="00A77EDE" w14:paraId="66768FF9" w14:textId="77777777" w:rsidTr="00A77EDE">
        <w:trPr>
          <w:trHeight w:val="315"/>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1E90B55"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2018</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4464B4BD"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38.6% </w:t>
            </w:r>
          </w:p>
        </w:tc>
      </w:tr>
      <w:tr w:rsidR="00A77EDE" w:rsidRPr="00A77EDE" w14:paraId="79CBDCD4" w14:textId="77777777" w:rsidTr="00A77EDE">
        <w:trPr>
          <w:trHeight w:val="315"/>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6D7E3113"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2019</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1D2D9C24"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37.4% </w:t>
            </w:r>
          </w:p>
        </w:tc>
      </w:tr>
      <w:tr w:rsidR="00A77EDE" w:rsidRPr="00A77EDE" w14:paraId="3E5C43D0" w14:textId="77777777" w:rsidTr="00A77EDE">
        <w:trPr>
          <w:trHeight w:val="315"/>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1CE3A35C"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lastRenderedPageBreak/>
              <w:t>2020</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63FEBB17"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36.6% </w:t>
            </w:r>
          </w:p>
        </w:tc>
      </w:tr>
      <w:tr w:rsidR="00A77EDE" w:rsidRPr="00A77EDE" w14:paraId="39B77AE5" w14:textId="77777777" w:rsidTr="00A77EDE">
        <w:trPr>
          <w:trHeight w:val="315"/>
        </w:trPr>
        <w:tc>
          <w:tcPr>
            <w:tcW w:w="2160" w:type="dxa"/>
            <w:tcBorders>
              <w:top w:val="nil"/>
              <w:left w:val="single" w:sz="6" w:space="0" w:color="auto"/>
              <w:bottom w:val="single" w:sz="6" w:space="0" w:color="auto"/>
              <w:right w:val="single" w:sz="6" w:space="0" w:color="auto"/>
            </w:tcBorders>
            <w:shd w:val="clear" w:color="auto" w:fill="auto"/>
            <w:vAlign w:val="bottom"/>
            <w:hideMark/>
          </w:tcPr>
          <w:p w14:paraId="74A24FF6"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Calibri" w:eastAsia="Times New Roman" w:hAnsi="Calibri" w:cs="Calibri"/>
                <w:b/>
                <w:bCs/>
                <w:color w:val="000000"/>
                <w:kern w:val="0"/>
                <w:lang w:eastAsia="en-CA"/>
                <w14:ligatures w14:val="none"/>
              </w:rPr>
              <w:t>2021</w:t>
            </w:r>
            <w:r w:rsidRPr="00A77EDE">
              <w:rPr>
                <w:rFonts w:ascii="Calibri" w:eastAsia="Times New Roman" w:hAnsi="Calibri" w:cs="Calibri"/>
                <w:color w:val="000000"/>
                <w:kern w:val="0"/>
                <w:lang w:eastAsia="en-CA"/>
                <w14:ligatures w14:val="none"/>
              </w:rPr>
              <w:t> </w:t>
            </w:r>
          </w:p>
        </w:tc>
        <w:tc>
          <w:tcPr>
            <w:tcW w:w="2055" w:type="dxa"/>
            <w:tcBorders>
              <w:top w:val="nil"/>
              <w:left w:val="nil"/>
              <w:bottom w:val="single" w:sz="6" w:space="0" w:color="auto"/>
              <w:right w:val="single" w:sz="6" w:space="0" w:color="auto"/>
            </w:tcBorders>
            <w:shd w:val="clear" w:color="auto" w:fill="auto"/>
            <w:vAlign w:val="bottom"/>
            <w:hideMark/>
          </w:tcPr>
          <w:p w14:paraId="11E28290" w14:textId="77777777" w:rsidR="00A77EDE" w:rsidRPr="00A77EDE" w:rsidRDefault="00A77EDE" w:rsidP="00A77EDE">
            <w:pPr>
              <w:spacing w:after="0" w:line="240" w:lineRule="auto"/>
              <w:jc w:val="right"/>
              <w:textAlignment w:val="baseline"/>
              <w:rPr>
                <w:rFonts w:ascii="Times New Roman" w:eastAsia="Times New Roman" w:hAnsi="Times New Roman" w:cs="Times New Roman"/>
                <w:color w:val="000000"/>
                <w:kern w:val="0"/>
                <w:sz w:val="24"/>
                <w:szCs w:val="24"/>
                <w:lang w:eastAsia="en-CA"/>
                <w14:ligatures w14:val="none"/>
              </w:rPr>
            </w:pPr>
            <w:r w:rsidRPr="00A77EDE">
              <w:rPr>
                <w:rFonts w:ascii="Avenir Book" w:eastAsia="Times New Roman" w:hAnsi="Avenir Book" w:cs="Avenir Book"/>
                <w:color w:val="000000"/>
                <w:kern w:val="0"/>
                <w:lang w:eastAsia="en-CA"/>
                <w14:ligatures w14:val="none"/>
              </w:rPr>
              <w:t>36.0% </w:t>
            </w:r>
          </w:p>
        </w:tc>
      </w:tr>
    </w:tbl>
    <w:p w14:paraId="4EF27FF4" w14:textId="77777777" w:rsidR="00A77EDE" w:rsidRPr="00A77EDE" w:rsidRDefault="00A77EDE" w:rsidP="00A77EDE">
      <w:pPr>
        <w:spacing w:after="0" w:line="240" w:lineRule="auto"/>
        <w:textAlignment w:val="baseline"/>
        <w:rPr>
          <w:rFonts w:ascii="Segoe UI" w:eastAsia="Times New Roman" w:hAnsi="Segoe UI" w:cs="Segoe UI"/>
          <w:color w:val="000000"/>
          <w:kern w:val="0"/>
          <w:sz w:val="18"/>
          <w:szCs w:val="18"/>
          <w:lang w:eastAsia="en-CA"/>
          <w14:ligatures w14:val="none"/>
        </w:rPr>
      </w:pPr>
      <w:r w:rsidRPr="00A77EDE">
        <w:rPr>
          <w:rFonts w:ascii="Calibri" w:eastAsia="Times New Roman" w:hAnsi="Calibri" w:cs="Calibri"/>
          <w:color w:val="000000"/>
          <w:kern w:val="0"/>
          <w:sz w:val="28"/>
          <w:szCs w:val="28"/>
          <w:lang w:eastAsia="en-CA"/>
          <w14:ligatures w14:val="none"/>
        </w:rPr>
        <w:t> </w:t>
      </w:r>
    </w:p>
    <w:p w14:paraId="48238889" w14:textId="77777777" w:rsidR="00A77EDE" w:rsidRPr="00A77EDE" w:rsidRDefault="00A77EDE" w:rsidP="00A77EDE">
      <w:pPr>
        <w:spacing w:after="0" w:line="240" w:lineRule="auto"/>
        <w:textAlignment w:val="baseline"/>
        <w:rPr>
          <w:rFonts w:ascii="Segoe UI" w:eastAsia="Times New Roman" w:hAnsi="Segoe UI" w:cs="Segoe UI"/>
          <w:color w:val="000000"/>
          <w:kern w:val="0"/>
          <w:sz w:val="18"/>
          <w:szCs w:val="18"/>
          <w:lang w:eastAsia="en-CA"/>
          <w14:ligatures w14:val="none"/>
        </w:rPr>
      </w:pPr>
      <w:r w:rsidRPr="00A77EDE">
        <w:rPr>
          <w:rFonts w:ascii="Calibri" w:eastAsia="Times New Roman" w:hAnsi="Calibri" w:cs="Calibri"/>
          <w:color w:val="000000"/>
          <w:kern w:val="0"/>
          <w:sz w:val="28"/>
          <w:szCs w:val="28"/>
          <w:lang w:eastAsia="en-CA"/>
          <w14:ligatures w14:val="none"/>
        </w:rPr>
        <w:t>Source: Public Accounts of New Brunswick (For 2004-05: 2005 Budget). Contribution to/from Fiscal Stabilization Fund; Public Accounts of New Brunswick (for 2017-18: 2018 Budget) </w:t>
      </w:r>
    </w:p>
    <w:p w14:paraId="33494814" w14:textId="1639C1E5" w:rsidR="00941C43" w:rsidRPr="009F5AB5" w:rsidRDefault="00941C43">
      <w:pPr>
        <w:rPr>
          <w:sz w:val="24"/>
          <w:szCs w:val="24"/>
        </w:rPr>
      </w:pPr>
    </w:p>
    <w:sectPr w:rsidR="00941C43" w:rsidRPr="009F5AB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Grace Pietroski" w:date="2022-06-14T13:48:00Z" w:initials="CP">
    <w:p w14:paraId="03B02D60" w14:textId="7A7175F3" w:rsidR="6E010495" w:rsidRDefault="6E010495">
      <w:r>
        <w:t>i feel the word industry is used a lot here without the further context of what is meant by industry. could we possibly just add a for example or these types of industries include ...</w:t>
      </w:r>
      <w:r>
        <w:annotationRef/>
      </w:r>
      <w:r>
        <w:annotationRef/>
      </w:r>
    </w:p>
  </w:comment>
  <w:comment w:id="1" w:author="Joseph Stephen Drost" w:date="2022-07-08T11:43:00Z" w:initials="JSD">
    <w:p w14:paraId="0AE9FB1C" w14:textId="77777777" w:rsidR="00681E03" w:rsidRDefault="00681E03" w:rsidP="0091433A">
      <w:pPr>
        <w:pStyle w:val="CommentText"/>
      </w:pPr>
      <w:r>
        <w:rPr>
          <w:rStyle w:val="CommentReference"/>
        </w:rPr>
        <w:annotationRef/>
      </w:r>
      <w:r>
        <w:t>Do you know where the newest version of this chart is? I think we use the term leakages now</w:t>
      </w:r>
    </w:p>
  </w:comment>
  <w:comment w:id="2" w:author="Caroline Grace Pietroski" w:date="2022-06-14T13:58:00Z" w:initials="CP">
    <w:p w14:paraId="473BE759" w14:textId="08076A22" w:rsidR="6E010495" w:rsidRDefault="6E010495">
      <w:r>
        <w:t>socioeconomic?</w:t>
      </w:r>
      <w:r>
        <w:annotationRef/>
      </w:r>
      <w:r>
        <w:annotationRef/>
      </w:r>
    </w:p>
  </w:comment>
  <w:comment w:id="3" w:author="Joseph Stephen Drost [2]" w:date="2022-06-15T15:10:00Z" w:initials="JD">
    <w:p w14:paraId="0DA0D879" w14:textId="5EE6192E" w:rsidR="1BA161AD" w:rsidRDefault="1BA161AD">
      <w:r>
        <w:t xml:space="preserve">I think i prefer just social. </w:t>
      </w:r>
      <w:r>
        <w:annotationRef/>
      </w:r>
    </w:p>
  </w:comment>
  <w:comment w:id="6" w:author="Caroline Grace Pietroski" w:date="2022-06-14T14:13:00Z" w:initials="CP">
    <w:p w14:paraId="62F6638D" w14:textId="6DE91974" w:rsidR="6E010495" w:rsidRDefault="6E010495">
      <w:r>
        <w:t>is this 2012 chained dollars?</w:t>
      </w:r>
      <w:r>
        <w:annotationRef/>
      </w:r>
      <w:r>
        <w:rPr>
          <w:rStyle w:val="CommentReference"/>
        </w:rPr>
        <w:annotationRef/>
      </w:r>
    </w:p>
  </w:comment>
  <w:comment w:id="7" w:author="Joseph Stephen Drost [2]" w:date="2022-06-15T15:10:00Z" w:initials="JD">
    <w:p w14:paraId="1C05FAB0" w14:textId="6DD46EBC" w:rsidR="1BA161AD" w:rsidRDefault="1BA161AD">
      <w:r>
        <w:t>yes</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B02D60" w15:done="1"/>
  <w15:commentEx w15:paraId="0AE9FB1C" w15:done="0"/>
  <w15:commentEx w15:paraId="473BE759" w15:done="1"/>
  <w15:commentEx w15:paraId="0DA0D879" w15:paraIdParent="473BE759" w15:done="1"/>
  <w15:commentEx w15:paraId="62F6638D" w15:done="1"/>
  <w15:commentEx w15:paraId="1C05FAB0" w15:paraIdParent="62F6638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637C81" w16cex:dateUtc="2022-06-14T17:48:00Z"/>
  <w16cex:commentExtensible w16cex:durableId="267296F2" w16cex:dateUtc="2022-07-08T14:43:00Z"/>
  <w16cex:commentExtensible w16cex:durableId="55CBEC56" w16cex:dateUtc="2022-06-14T17:58:00Z"/>
  <w16cex:commentExtensible w16cex:durableId="44426948" w16cex:dateUtc="2022-06-15T18:10:00Z"/>
  <w16cex:commentExtensible w16cex:durableId="352B13E8" w16cex:dateUtc="2022-06-14T18:13:00Z"/>
  <w16cex:commentExtensible w16cex:durableId="2FDD7B8D" w16cex:dateUtc="2022-06-15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B02D60" w16cid:durableId="00637C81"/>
  <w16cid:commentId w16cid:paraId="0AE9FB1C" w16cid:durableId="267296F2"/>
  <w16cid:commentId w16cid:paraId="473BE759" w16cid:durableId="55CBEC56"/>
  <w16cid:commentId w16cid:paraId="0DA0D879" w16cid:durableId="44426948"/>
  <w16cid:commentId w16cid:paraId="62F6638D" w16cid:durableId="352B13E8"/>
  <w16cid:commentId w16cid:paraId="1C05FAB0" w16cid:durableId="2FDD7B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ook">
    <w:panose1 w:val="020B0503020203020204"/>
    <w:charset w:val="00"/>
    <w:family w:val="swiss"/>
    <w:notTrueType/>
    <w:pitch w:val="variable"/>
    <w:sig w:usb0="80002027" w:usb1="80000000" w:usb2="00000008" w:usb3="00000000" w:csb0="0000004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4ot8XnCB8oZZXd" int2:id="35ScdvIE">
      <int2:state int2:value="Rejected" int2:type="AugLoop_Text_Critique"/>
    </int2:textHash>
    <int2:textHash int2:hashCode="sCXilxj0c8zWjI" int2:id="Kz8KuFlA">
      <int2:state int2:value="Rejected" int2:type="LegacyProofing"/>
    </int2:textHash>
    <int2:textHash int2:hashCode="wDVpPigm7wTEv6" int2:id="dMzK8pj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72CE"/>
    <w:multiLevelType w:val="multilevel"/>
    <w:tmpl w:val="2A7A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7970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Grace Pietroski">
    <w15:presenceInfo w15:providerId="AD" w15:userId="S::e7puq@unb.ca::64461b43-a76d-4f05-8bb9-e5b47711e958"/>
  </w15:person>
  <w15:person w15:author="Joseph Stephen Drost">
    <w15:presenceInfo w15:providerId="None" w15:userId="Joseph Stephen Drost"/>
  </w15:person>
  <w15:person w15:author="Joseph Stephen Drost [2]">
    <w15:presenceInfo w15:providerId="AD" w15:userId="S::jdrost2@unb.ca::7569fcec-fd23-4819-b7c0-b36a28b32b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B5"/>
    <w:rsid w:val="00002FB6"/>
    <w:rsid w:val="00043AE1"/>
    <w:rsid w:val="00050D9F"/>
    <w:rsid w:val="00067DB6"/>
    <w:rsid w:val="0007EA6B"/>
    <w:rsid w:val="00093A71"/>
    <w:rsid w:val="000B46F6"/>
    <w:rsid w:val="000C2958"/>
    <w:rsid w:val="000C757A"/>
    <w:rsid w:val="000E436C"/>
    <w:rsid w:val="001B696F"/>
    <w:rsid w:val="001C2C6E"/>
    <w:rsid w:val="001C4488"/>
    <w:rsid w:val="001D4D72"/>
    <w:rsid w:val="001E2443"/>
    <w:rsid w:val="001E6999"/>
    <w:rsid w:val="0020295C"/>
    <w:rsid w:val="00210F42"/>
    <w:rsid w:val="00234638"/>
    <w:rsid w:val="002520FA"/>
    <w:rsid w:val="00262D09"/>
    <w:rsid w:val="00277374"/>
    <w:rsid w:val="00282BD9"/>
    <w:rsid w:val="002B6A31"/>
    <w:rsid w:val="002C60A2"/>
    <w:rsid w:val="002D63C4"/>
    <w:rsid w:val="002F2BF6"/>
    <w:rsid w:val="00304BFB"/>
    <w:rsid w:val="003054D2"/>
    <w:rsid w:val="00321050"/>
    <w:rsid w:val="0032792B"/>
    <w:rsid w:val="00334F9E"/>
    <w:rsid w:val="00336B2A"/>
    <w:rsid w:val="00391844"/>
    <w:rsid w:val="00394492"/>
    <w:rsid w:val="003A20F8"/>
    <w:rsid w:val="003A75C9"/>
    <w:rsid w:val="003C48A6"/>
    <w:rsid w:val="003F0D03"/>
    <w:rsid w:val="004517FF"/>
    <w:rsid w:val="004B11B6"/>
    <w:rsid w:val="004D0DCF"/>
    <w:rsid w:val="004E7CE6"/>
    <w:rsid w:val="004F1B87"/>
    <w:rsid w:val="00546E6C"/>
    <w:rsid w:val="00563FF4"/>
    <w:rsid w:val="00596FA8"/>
    <w:rsid w:val="005A1D32"/>
    <w:rsid w:val="005A2679"/>
    <w:rsid w:val="005B1438"/>
    <w:rsid w:val="00633C7B"/>
    <w:rsid w:val="00655F13"/>
    <w:rsid w:val="00660FFE"/>
    <w:rsid w:val="00677EC0"/>
    <w:rsid w:val="00681E03"/>
    <w:rsid w:val="006F542E"/>
    <w:rsid w:val="00714D9B"/>
    <w:rsid w:val="0074112F"/>
    <w:rsid w:val="00796E5D"/>
    <w:rsid w:val="007B70F8"/>
    <w:rsid w:val="007C2A78"/>
    <w:rsid w:val="007F0470"/>
    <w:rsid w:val="00800381"/>
    <w:rsid w:val="00845319"/>
    <w:rsid w:val="008829F9"/>
    <w:rsid w:val="0088705D"/>
    <w:rsid w:val="00890860"/>
    <w:rsid w:val="008E1FF0"/>
    <w:rsid w:val="00920228"/>
    <w:rsid w:val="0092659C"/>
    <w:rsid w:val="00932EC6"/>
    <w:rsid w:val="00936627"/>
    <w:rsid w:val="00937A71"/>
    <w:rsid w:val="00941C43"/>
    <w:rsid w:val="00976D15"/>
    <w:rsid w:val="009E16E3"/>
    <w:rsid w:val="009F5AB5"/>
    <w:rsid w:val="00A016AE"/>
    <w:rsid w:val="00A549CC"/>
    <w:rsid w:val="00A7222A"/>
    <w:rsid w:val="00A73269"/>
    <w:rsid w:val="00A766C6"/>
    <w:rsid w:val="00A77EDE"/>
    <w:rsid w:val="00A9733F"/>
    <w:rsid w:val="00AA4A7E"/>
    <w:rsid w:val="00AA84F2"/>
    <w:rsid w:val="00AB1C51"/>
    <w:rsid w:val="00AC0CA7"/>
    <w:rsid w:val="00AC1D6C"/>
    <w:rsid w:val="00AD5384"/>
    <w:rsid w:val="00AF252B"/>
    <w:rsid w:val="00B60631"/>
    <w:rsid w:val="00B63435"/>
    <w:rsid w:val="00B679AD"/>
    <w:rsid w:val="00B85204"/>
    <w:rsid w:val="00BB1DDF"/>
    <w:rsid w:val="00BC7710"/>
    <w:rsid w:val="00BF4EF7"/>
    <w:rsid w:val="00BF51F1"/>
    <w:rsid w:val="00C27B1A"/>
    <w:rsid w:val="00CA4C2B"/>
    <w:rsid w:val="00CB2E06"/>
    <w:rsid w:val="00CB2E2E"/>
    <w:rsid w:val="00CF2BAC"/>
    <w:rsid w:val="00D141DE"/>
    <w:rsid w:val="00D677D7"/>
    <w:rsid w:val="00D67DC4"/>
    <w:rsid w:val="00D75F63"/>
    <w:rsid w:val="00DA640A"/>
    <w:rsid w:val="00DB23C9"/>
    <w:rsid w:val="00DB6316"/>
    <w:rsid w:val="00E2136E"/>
    <w:rsid w:val="00E61748"/>
    <w:rsid w:val="00F27DFE"/>
    <w:rsid w:val="00F32C30"/>
    <w:rsid w:val="00F52362"/>
    <w:rsid w:val="00F90975"/>
    <w:rsid w:val="00FA3AA2"/>
    <w:rsid w:val="00FE64DD"/>
    <w:rsid w:val="02F61D76"/>
    <w:rsid w:val="041E4FA4"/>
    <w:rsid w:val="0648FF7D"/>
    <w:rsid w:val="08381E73"/>
    <w:rsid w:val="0B59DFAB"/>
    <w:rsid w:val="0BB82553"/>
    <w:rsid w:val="0C75434B"/>
    <w:rsid w:val="0C78B90E"/>
    <w:rsid w:val="0D504288"/>
    <w:rsid w:val="0E9E2C0F"/>
    <w:rsid w:val="0EB09D17"/>
    <w:rsid w:val="0F6755A6"/>
    <w:rsid w:val="10DB0AA1"/>
    <w:rsid w:val="110D3227"/>
    <w:rsid w:val="111481A1"/>
    <w:rsid w:val="119AF4BD"/>
    <w:rsid w:val="11A2AF72"/>
    <w:rsid w:val="1494C1CD"/>
    <w:rsid w:val="16CD3868"/>
    <w:rsid w:val="17E3C484"/>
    <w:rsid w:val="1846AEC6"/>
    <w:rsid w:val="1A17639B"/>
    <w:rsid w:val="1A927A1B"/>
    <w:rsid w:val="1AD5D6DF"/>
    <w:rsid w:val="1B7E4F88"/>
    <w:rsid w:val="1BA161AD"/>
    <w:rsid w:val="1C52BD67"/>
    <w:rsid w:val="1D1575B6"/>
    <w:rsid w:val="1F981E57"/>
    <w:rsid w:val="1FA1C01E"/>
    <w:rsid w:val="208A2675"/>
    <w:rsid w:val="23182537"/>
    <w:rsid w:val="235245BD"/>
    <w:rsid w:val="23F42D08"/>
    <w:rsid w:val="2410B901"/>
    <w:rsid w:val="24F1C94A"/>
    <w:rsid w:val="269F3A24"/>
    <w:rsid w:val="273804F9"/>
    <w:rsid w:val="2896F32F"/>
    <w:rsid w:val="2B1FA0AF"/>
    <w:rsid w:val="2C7E8EE5"/>
    <w:rsid w:val="2E8F69B9"/>
    <w:rsid w:val="2EB3B067"/>
    <w:rsid w:val="3224AD18"/>
    <w:rsid w:val="3239E3FE"/>
    <w:rsid w:val="3312EBF8"/>
    <w:rsid w:val="336E7A93"/>
    <w:rsid w:val="34F4C579"/>
    <w:rsid w:val="35AB7E08"/>
    <w:rsid w:val="360D5080"/>
    <w:rsid w:val="399B87AF"/>
    <w:rsid w:val="3BD7C1D6"/>
    <w:rsid w:val="3D6603F8"/>
    <w:rsid w:val="3DCE24B3"/>
    <w:rsid w:val="406FC6C4"/>
    <w:rsid w:val="41A7FA5A"/>
    <w:rsid w:val="4257F54E"/>
    <w:rsid w:val="42F3D625"/>
    <w:rsid w:val="44727107"/>
    <w:rsid w:val="492019F3"/>
    <w:rsid w:val="4E4D861A"/>
    <w:rsid w:val="4F043EA9"/>
    <w:rsid w:val="50A8E6A1"/>
    <w:rsid w:val="53196F59"/>
    <w:rsid w:val="549655E1"/>
    <w:rsid w:val="54AB2725"/>
    <w:rsid w:val="54C603DC"/>
    <w:rsid w:val="555E4FDB"/>
    <w:rsid w:val="560B81B4"/>
    <w:rsid w:val="5788683C"/>
    <w:rsid w:val="5846DB80"/>
    <w:rsid w:val="58FD940F"/>
    <w:rsid w:val="59DFA077"/>
    <w:rsid w:val="5A5DEE9E"/>
    <w:rsid w:val="5A9BF77D"/>
    <w:rsid w:val="5AFFC3DB"/>
    <w:rsid w:val="5C5C0C30"/>
    <w:rsid w:val="5CEF95F4"/>
    <w:rsid w:val="5F29D7DD"/>
    <w:rsid w:val="60A6BE65"/>
    <w:rsid w:val="62F6E975"/>
    <w:rsid w:val="6349A092"/>
    <w:rsid w:val="635ED778"/>
    <w:rsid w:val="664414B1"/>
    <w:rsid w:val="66844144"/>
    <w:rsid w:val="68BE8232"/>
    <w:rsid w:val="68FF5E6D"/>
    <w:rsid w:val="690F19D3"/>
    <w:rsid w:val="69232D43"/>
    <w:rsid w:val="69FE2C80"/>
    <w:rsid w:val="6A985916"/>
    <w:rsid w:val="6CBE4FBF"/>
    <w:rsid w:val="6E010495"/>
    <w:rsid w:val="6F2325D0"/>
    <w:rsid w:val="6FF8E9DD"/>
    <w:rsid w:val="706CF34B"/>
    <w:rsid w:val="713AF110"/>
    <w:rsid w:val="719F9C21"/>
    <w:rsid w:val="72BAB6DE"/>
    <w:rsid w:val="731468E6"/>
    <w:rsid w:val="73DE7648"/>
    <w:rsid w:val="7491AE7C"/>
    <w:rsid w:val="757A46A9"/>
    <w:rsid w:val="7716170A"/>
    <w:rsid w:val="7854A476"/>
    <w:rsid w:val="796AC071"/>
    <w:rsid w:val="799204F4"/>
    <w:rsid w:val="7AD2C38E"/>
    <w:rsid w:val="7C4FAA16"/>
    <w:rsid w:val="7D43EE6F"/>
    <w:rsid w:val="7D906B27"/>
    <w:rsid w:val="7F67003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18A5"/>
  <w15:chartTrackingRefBased/>
  <w15:docId w15:val="{BDD6C994-08CA-4A8C-AA35-9AC58720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A31"/>
    <w:rPr>
      <w:color w:val="0563C1" w:themeColor="hyperlink"/>
      <w:u w:val="single"/>
    </w:rPr>
  </w:style>
  <w:style w:type="character" w:styleId="UnresolvedMention">
    <w:name w:val="Unresolved Mention"/>
    <w:basedOn w:val="DefaultParagraphFont"/>
    <w:uiPriority w:val="99"/>
    <w:semiHidden/>
    <w:unhideWhenUsed/>
    <w:rsid w:val="002B6A31"/>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A77ED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A77EDE"/>
  </w:style>
  <w:style w:type="character" w:customStyle="1" w:styleId="eop">
    <w:name w:val="eop"/>
    <w:basedOn w:val="DefaultParagraphFont"/>
    <w:rsid w:val="00A77EDE"/>
  </w:style>
  <w:style w:type="paragraph" w:styleId="CommentSubject">
    <w:name w:val="annotation subject"/>
    <w:basedOn w:val="CommentText"/>
    <w:next w:val="CommentText"/>
    <w:link w:val="CommentSubjectChar"/>
    <w:uiPriority w:val="99"/>
    <w:semiHidden/>
    <w:unhideWhenUsed/>
    <w:rsid w:val="00681E03"/>
    <w:rPr>
      <w:b/>
      <w:bCs/>
    </w:rPr>
  </w:style>
  <w:style w:type="character" w:customStyle="1" w:styleId="CommentSubjectChar">
    <w:name w:val="Comment Subject Char"/>
    <w:basedOn w:val="CommentTextChar"/>
    <w:link w:val="CommentSubject"/>
    <w:uiPriority w:val="99"/>
    <w:semiHidden/>
    <w:rsid w:val="00681E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3248">
      <w:bodyDiv w:val="1"/>
      <w:marLeft w:val="0"/>
      <w:marRight w:val="0"/>
      <w:marTop w:val="0"/>
      <w:marBottom w:val="0"/>
      <w:divBdr>
        <w:top w:val="none" w:sz="0" w:space="0" w:color="auto"/>
        <w:left w:val="none" w:sz="0" w:space="0" w:color="auto"/>
        <w:bottom w:val="none" w:sz="0" w:space="0" w:color="auto"/>
        <w:right w:val="none" w:sz="0" w:space="0" w:color="auto"/>
      </w:divBdr>
      <w:divsChild>
        <w:div w:id="188691100">
          <w:marLeft w:val="0"/>
          <w:marRight w:val="0"/>
          <w:marTop w:val="0"/>
          <w:marBottom w:val="0"/>
          <w:divBdr>
            <w:top w:val="none" w:sz="0" w:space="0" w:color="auto"/>
            <w:left w:val="none" w:sz="0" w:space="0" w:color="auto"/>
            <w:bottom w:val="none" w:sz="0" w:space="0" w:color="auto"/>
            <w:right w:val="none" w:sz="0" w:space="0" w:color="auto"/>
          </w:divBdr>
        </w:div>
        <w:div w:id="1596205927">
          <w:marLeft w:val="0"/>
          <w:marRight w:val="0"/>
          <w:marTop w:val="0"/>
          <w:marBottom w:val="0"/>
          <w:divBdr>
            <w:top w:val="none" w:sz="0" w:space="0" w:color="auto"/>
            <w:left w:val="none" w:sz="0" w:space="0" w:color="auto"/>
            <w:bottom w:val="none" w:sz="0" w:space="0" w:color="auto"/>
            <w:right w:val="none" w:sz="0" w:space="0" w:color="auto"/>
          </w:divBdr>
        </w:div>
        <w:div w:id="1916938099">
          <w:marLeft w:val="0"/>
          <w:marRight w:val="0"/>
          <w:marTop w:val="0"/>
          <w:marBottom w:val="0"/>
          <w:divBdr>
            <w:top w:val="none" w:sz="0" w:space="0" w:color="auto"/>
            <w:left w:val="none" w:sz="0" w:space="0" w:color="auto"/>
            <w:bottom w:val="none" w:sz="0" w:space="0" w:color="auto"/>
            <w:right w:val="none" w:sz="0" w:space="0" w:color="auto"/>
          </w:divBdr>
        </w:div>
      </w:divsChild>
    </w:div>
    <w:div w:id="1023898458">
      <w:bodyDiv w:val="1"/>
      <w:marLeft w:val="0"/>
      <w:marRight w:val="0"/>
      <w:marTop w:val="0"/>
      <w:marBottom w:val="0"/>
      <w:divBdr>
        <w:top w:val="none" w:sz="0" w:space="0" w:color="auto"/>
        <w:left w:val="none" w:sz="0" w:space="0" w:color="auto"/>
        <w:bottom w:val="none" w:sz="0" w:space="0" w:color="auto"/>
        <w:right w:val="none" w:sz="0" w:space="0" w:color="auto"/>
      </w:divBdr>
      <w:divsChild>
        <w:div w:id="911037321">
          <w:marLeft w:val="0"/>
          <w:marRight w:val="0"/>
          <w:marTop w:val="0"/>
          <w:marBottom w:val="0"/>
          <w:divBdr>
            <w:top w:val="none" w:sz="0" w:space="0" w:color="auto"/>
            <w:left w:val="none" w:sz="0" w:space="0" w:color="auto"/>
            <w:bottom w:val="none" w:sz="0" w:space="0" w:color="auto"/>
            <w:right w:val="none" w:sz="0" w:space="0" w:color="auto"/>
          </w:divBdr>
        </w:div>
      </w:divsChild>
    </w:div>
    <w:div w:id="1652516386">
      <w:bodyDiv w:val="1"/>
      <w:marLeft w:val="0"/>
      <w:marRight w:val="0"/>
      <w:marTop w:val="0"/>
      <w:marBottom w:val="0"/>
      <w:divBdr>
        <w:top w:val="none" w:sz="0" w:space="0" w:color="auto"/>
        <w:left w:val="none" w:sz="0" w:space="0" w:color="auto"/>
        <w:bottom w:val="none" w:sz="0" w:space="0" w:color="auto"/>
        <w:right w:val="none" w:sz="0" w:space="0" w:color="auto"/>
      </w:divBdr>
      <w:divsChild>
        <w:div w:id="1854686217">
          <w:marLeft w:val="0"/>
          <w:marRight w:val="0"/>
          <w:marTop w:val="0"/>
          <w:marBottom w:val="0"/>
          <w:divBdr>
            <w:top w:val="none" w:sz="0" w:space="0" w:color="auto"/>
            <w:left w:val="none" w:sz="0" w:space="0" w:color="auto"/>
            <w:bottom w:val="none" w:sz="0" w:space="0" w:color="auto"/>
            <w:right w:val="none" w:sz="0" w:space="0" w:color="auto"/>
          </w:divBdr>
        </w:div>
        <w:div w:id="1311599493">
          <w:marLeft w:val="0"/>
          <w:marRight w:val="0"/>
          <w:marTop w:val="0"/>
          <w:marBottom w:val="0"/>
          <w:divBdr>
            <w:top w:val="none" w:sz="0" w:space="0" w:color="auto"/>
            <w:left w:val="none" w:sz="0" w:space="0" w:color="auto"/>
            <w:bottom w:val="none" w:sz="0" w:space="0" w:color="auto"/>
            <w:right w:val="none" w:sz="0" w:space="0" w:color="auto"/>
          </w:divBdr>
          <w:divsChild>
            <w:div w:id="1194074253">
              <w:marLeft w:val="-75"/>
              <w:marRight w:val="0"/>
              <w:marTop w:val="30"/>
              <w:marBottom w:val="30"/>
              <w:divBdr>
                <w:top w:val="none" w:sz="0" w:space="0" w:color="auto"/>
                <w:left w:val="none" w:sz="0" w:space="0" w:color="auto"/>
                <w:bottom w:val="none" w:sz="0" w:space="0" w:color="auto"/>
                <w:right w:val="none" w:sz="0" w:space="0" w:color="auto"/>
              </w:divBdr>
              <w:divsChild>
                <w:div w:id="1837107167">
                  <w:marLeft w:val="0"/>
                  <w:marRight w:val="0"/>
                  <w:marTop w:val="0"/>
                  <w:marBottom w:val="0"/>
                  <w:divBdr>
                    <w:top w:val="none" w:sz="0" w:space="0" w:color="auto"/>
                    <w:left w:val="none" w:sz="0" w:space="0" w:color="auto"/>
                    <w:bottom w:val="none" w:sz="0" w:space="0" w:color="auto"/>
                    <w:right w:val="none" w:sz="0" w:space="0" w:color="auto"/>
                  </w:divBdr>
                  <w:divsChild>
                    <w:div w:id="856309660">
                      <w:marLeft w:val="0"/>
                      <w:marRight w:val="0"/>
                      <w:marTop w:val="0"/>
                      <w:marBottom w:val="0"/>
                      <w:divBdr>
                        <w:top w:val="none" w:sz="0" w:space="0" w:color="auto"/>
                        <w:left w:val="none" w:sz="0" w:space="0" w:color="auto"/>
                        <w:bottom w:val="none" w:sz="0" w:space="0" w:color="auto"/>
                        <w:right w:val="none" w:sz="0" w:space="0" w:color="auto"/>
                      </w:divBdr>
                    </w:div>
                  </w:divsChild>
                </w:div>
                <w:div w:id="2138140392">
                  <w:marLeft w:val="0"/>
                  <w:marRight w:val="0"/>
                  <w:marTop w:val="0"/>
                  <w:marBottom w:val="0"/>
                  <w:divBdr>
                    <w:top w:val="none" w:sz="0" w:space="0" w:color="auto"/>
                    <w:left w:val="none" w:sz="0" w:space="0" w:color="auto"/>
                    <w:bottom w:val="none" w:sz="0" w:space="0" w:color="auto"/>
                    <w:right w:val="none" w:sz="0" w:space="0" w:color="auto"/>
                  </w:divBdr>
                  <w:divsChild>
                    <w:div w:id="2107731832">
                      <w:marLeft w:val="0"/>
                      <w:marRight w:val="0"/>
                      <w:marTop w:val="0"/>
                      <w:marBottom w:val="0"/>
                      <w:divBdr>
                        <w:top w:val="none" w:sz="0" w:space="0" w:color="auto"/>
                        <w:left w:val="none" w:sz="0" w:space="0" w:color="auto"/>
                        <w:bottom w:val="none" w:sz="0" w:space="0" w:color="auto"/>
                        <w:right w:val="none" w:sz="0" w:space="0" w:color="auto"/>
                      </w:divBdr>
                    </w:div>
                  </w:divsChild>
                </w:div>
                <w:div w:id="1660498345">
                  <w:marLeft w:val="0"/>
                  <w:marRight w:val="0"/>
                  <w:marTop w:val="0"/>
                  <w:marBottom w:val="0"/>
                  <w:divBdr>
                    <w:top w:val="none" w:sz="0" w:space="0" w:color="auto"/>
                    <w:left w:val="none" w:sz="0" w:space="0" w:color="auto"/>
                    <w:bottom w:val="none" w:sz="0" w:space="0" w:color="auto"/>
                    <w:right w:val="none" w:sz="0" w:space="0" w:color="auto"/>
                  </w:divBdr>
                  <w:divsChild>
                    <w:div w:id="1816869181">
                      <w:marLeft w:val="0"/>
                      <w:marRight w:val="0"/>
                      <w:marTop w:val="0"/>
                      <w:marBottom w:val="0"/>
                      <w:divBdr>
                        <w:top w:val="none" w:sz="0" w:space="0" w:color="auto"/>
                        <w:left w:val="none" w:sz="0" w:space="0" w:color="auto"/>
                        <w:bottom w:val="none" w:sz="0" w:space="0" w:color="auto"/>
                        <w:right w:val="none" w:sz="0" w:space="0" w:color="auto"/>
                      </w:divBdr>
                    </w:div>
                  </w:divsChild>
                </w:div>
                <w:div w:id="1347367756">
                  <w:marLeft w:val="0"/>
                  <w:marRight w:val="0"/>
                  <w:marTop w:val="0"/>
                  <w:marBottom w:val="0"/>
                  <w:divBdr>
                    <w:top w:val="none" w:sz="0" w:space="0" w:color="auto"/>
                    <w:left w:val="none" w:sz="0" w:space="0" w:color="auto"/>
                    <w:bottom w:val="none" w:sz="0" w:space="0" w:color="auto"/>
                    <w:right w:val="none" w:sz="0" w:space="0" w:color="auto"/>
                  </w:divBdr>
                  <w:divsChild>
                    <w:div w:id="639313327">
                      <w:marLeft w:val="0"/>
                      <w:marRight w:val="0"/>
                      <w:marTop w:val="0"/>
                      <w:marBottom w:val="0"/>
                      <w:divBdr>
                        <w:top w:val="none" w:sz="0" w:space="0" w:color="auto"/>
                        <w:left w:val="none" w:sz="0" w:space="0" w:color="auto"/>
                        <w:bottom w:val="none" w:sz="0" w:space="0" w:color="auto"/>
                        <w:right w:val="none" w:sz="0" w:space="0" w:color="auto"/>
                      </w:divBdr>
                    </w:div>
                  </w:divsChild>
                </w:div>
                <w:div w:id="1656833937">
                  <w:marLeft w:val="0"/>
                  <w:marRight w:val="0"/>
                  <w:marTop w:val="0"/>
                  <w:marBottom w:val="0"/>
                  <w:divBdr>
                    <w:top w:val="none" w:sz="0" w:space="0" w:color="auto"/>
                    <w:left w:val="none" w:sz="0" w:space="0" w:color="auto"/>
                    <w:bottom w:val="none" w:sz="0" w:space="0" w:color="auto"/>
                    <w:right w:val="none" w:sz="0" w:space="0" w:color="auto"/>
                  </w:divBdr>
                  <w:divsChild>
                    <w:div w:id="279340782">
                      <w:marLeft w:val="0"/>
                      <w:marRight w:val="0"/>
                      <w:marTop w:val="0"/>
                      <w:marBottom w:val="0"/>
                      <w:divBdr>
                        <w:top w:val="none" w:sz="0" w:space="0" w:color="auto"/>
                        <w:left w:val="none" w:sz="0" w:space="0" w:color="auto"/>
                        <w:bottom w:val="none" w:sz="0" w:space="0" w:color="auto"/>
                        <w:right w:val="none" w:sz="0" w:space="0" w:color="auto"/>
                      </w:divBdr>
                    </w:div>
                  </w:divsChild>
                </w:div>
                <w:div w:id="876507097">
                  <w:marLeft w:val="0"/>
                  <w:marRight w:val="0"/>
                  <w:marTop w:val="0"/>
                  <w:marBottom w:val="0"/>
                  <w:divBdr>
                    <w:top w:val="none" w:sz="0" w:space="0" w:color="auto"/>
                    <w:left w:val="none" w:sz="0" w:space="0" w:color="auto"/>
                    <w:bottom w:val="none" w:sz="0" w:space="0" w:color="auto"/>
                    <w:right w:val="none" w:sz="0" w:space="0" w:color="auto"/>
                  </w:divBdr>
                  <w:divsChild>
                    <w:div w:id="582108116">
                      <w:marLeft w:val="0"/>
                      <w:marRight w:val="0"/>
                      <w:marTop w:val="0"/>
                      <w:marBottom w:val="0"/>
                      <w:divBdr>
                        <w:top w:val="none" w:sz="0" w:space="0" w:color="auto"/>
                        <w:left w:val="none" w:sz="0" w:space="0" w:color="auto"/>
                        <w:bottom w:val="none" w:sz="0" w:space="0" w:color="auto"/>
                        <w:right w:val="none" w:sz="0" w:space="0" w:color="auto"/>
                      </w:divBdr>
                    </w:div>
                  </w:divsChild>
                </w:div>
                <w:div w:id="1186796408">
                  <w:marLeft w:val="0"/>
                  <w:marRight w:val="0"/>
                  <w:marTop w:val="0"/>
                  <w:marBottom w:val="0"/>
                  <w:divBdr>
                    <w:top w:val="none" w:sz="0" w:space="0" w:color="auto"/>
                    <w:left w:val="none" w:sz="0" w:space="0" w:color="auto"/>
                    <w:bottom w:val="none" w:sz="0" w:space="0" w:color="auto"/>
                    <w:right w:val="none" w:sz="0" w:space="0" w:color="auto"/>
                  </w:divBdr>
                  <w:divsChild>
                    <w:div w:id="2111050652">
                      <w:marLeft w:val="0"/>
                      <w:marRight w:val="0"/>
                      <w:marTop w:val="0"/>
                      <w:marBottom w:val="0"/>
                      <w:divBdr>
                        <w:top w:val="none" w:sz="0" w:space="0" w:color="auto"/>
                        <w:left w:val="none" w:sz="0" w:space="0" w:color="auto"/>
                        <w:bottom w:val="none" w:sz="0" w:space="0" w:color="auto"/>
                        <w:right w:val="none" w:sz="0" w:space="0" w:color="auto"/>
                      </w:divBdr>
                    </w:div>
                  </w:divsChild>
                </w:div>
                <w:div w:id="1116216025">
                  <w:marLeft w:val="0"/>
                  <w:marRight w:val="0"/>
                  <w:marTop w:val="0"/>
                  <w:marBottom w:val="0"/>
                  <w:divBdr>
                    <w:top w:val="none" w:sz="0" w:space="0" w:color="auto"/>
                    <w:left w:val="none" w:sz="0" w:space="0" w:color="auto"/>
                    <w:bottom w:val="none" w:sz="0" w:space="0" w:color="auto"/>
                    <w:right w:val="none" w:sz="0" w:space="0" w:color="auto"/>
                  </w:divBdr>
                  <w:divsChild>
                    <w:div w:id="1711958429">
                      <w:marLeft w:val="0"/>
                      <w:marRight w:val="0"/>
                      <w:marTop w:val="0"/>
                      <w:marBottom w:val="0"/>
                      <w:divBdr>
                        <w:top w:val="none" w:sz="0" w:space="0" w:color="auto"/>
                        <w:left w:val="none" w:sz="0" w:space="0" w:color="auto"/>
                        <w:bottom w:val="none" w:sz="0" w:space="0" w:color="auto"/>
                        <w:right w:val="none" w:sz="0" w:space="0" w:color="auto"/>
                      </w:divBdr>
                    </w:div>
                  </w:divsChild>
                </w:div>
                <w:div w:id="1997494488">
                  <w:marLeft w:val="0"/>
                  <w:marRight w:val="0"/>
                  <w:marTop w:val="0"/>
                  <w:marBottom w:val="0"/>
                  <w:divBdr>
                    <w:top w:val="none" w:sz="0" w:space="0" w:color="auto"/>
                    <w:left w:val="none" w:sz="0" w:space="0" w:color="auto"/>
                    <w:bottom w:val="none" w:sz="0" w:space="0" w:color="auto"/>
                    <w:right w:val="none" w:sz="0" w:space="0" w:color="auto"/>
                  </w:divBdr>
                  <w:divsChild>
                    <w:div w:id="1955935999">
                      <w:marLeft w:val="0"/>
                      <w:marRight w:val="0"/>
                      <w:marTop w:val="0"/>
                      <w:marBottom w:val="0"/>
                      <w:divBdr>
                        <w:top w:val="none" w:sz="0" w:space="0" w:color="auto"/>
                        <w:left w:val="none" w:sz="0" w:space="0" w:color="auto"/>
                        <w:bottom w:val="none" w:sz="0" w:space="0" w:color="auto"/>
                        <w:right w:val="none" w:sz="0" w:space="0" w:color="auto"/>
                      </w:divBdr>
                    </w:div>
                  </w:divsChild>
                </w:div>
                <w:div w:id="47725171">
                  <w:marLeft w:val="0"/>
                  <w:marRight w:val="0"/>
                  <w:marTop w:val="0"/>
                  <w:marBottom w:val="0"/>
                  <w:divBdr>
                    <w:top w:val="none" w:sz="0" w:space="0" w:color="auto"/>
                    <w:left w:val="none" w:sz="0" w:space="0" w:color="auto"/>
                    <w:bottom w:val="none" w:sz="0" w:space="0" w:color="auto"/>
                    <w:right w:val="none" w:sz="0" w:space="0" w:color="auto"/>
                  </w:divBdr>
                  <w:divsChild>
                    <w:div w:id="162362102">
                      <w:marLeft w:val="0"/>
                      <w:marRight w:val="0"/>
                      <w:marTop w:val="0"/>
                      <w:marBottom w:val="0"/>
                      <w:divBdr>
                        <w:top w:val="none" w:sz="0" w:space="0" w:color="auto"/>
                        <w:left w:val="none" w:sz="0" w:space="0" w:color="auto"/>
                        <w:bottom w:val="none" w:sz="0" w:space="0" w:color="auto"/>
                        <w:right w:val="none" w:sz="0" w:space="0" w:color="auto"/>
                      </w:divBdr>
                    </w:div>
                  </w:divsChild>
                </w:div>
                <w:div w:id="1549217834">
                  <w:marLeft w:val="0"/>
                  <w:marRight w:val="0"/>
                  <w:marTop w:val="0"/>
                  <w:marBottom w:val="0"/>
                  <w:divBdr>
                    <w:top w:val="none" w:sz="0" w:space="0" w:color="auto"/>
                    <w:left w:val="none" w:sz="0" w:space="0" w:color="auto"/>
                    <w:bottom w:val="none" w:sz="0" w:space="0" w:color="auto"/>
                    <w:right w:val="none" w:sz="0" w:space="0" w:color="auto"/>
                  </w:divBdr>
                  <w:divsChild>
                    <w:div w:id="1800029234">
                      <w:marLeft w:val="0"/>
                      <w:marRight w:val="0"/>
                      <w:marTop w:val="0"/>
                      <w:marBottom w:val="0"/>
                      <w:divBdr>
                        <w:top w:val="none" w:sz="0" w:space="0" w:color="auto"/>
                        <w:left w:val="none" w:sz="0" w:space="0" w:color="auto"/>
                        <w:bottom w:val="none" w:sz="0" w:space="0" w:color="auto"/>
                        <w:right w:val="none" w:sz="0" w:space="0" w:color="auto"/>
                      </w:divBdr>
                    </w:div>
                  </w:divsChild>
                </w:div>
                <w:div w:id="1012344457">
                  <w:marLeft w:val="0"/>
                  <w:marRight w:val="0"/>
                  <w:marTop w:val="0"/>
                  <w:marBottom w:val="0"/>
                  <w:divBdr>
                    <w:top w:val="none" w:sz="0" w:space="0" w:color="auto"/>
                    <w:left w:val="none" w:sz="0" w:space="0" w:color="auto"/>
                    <w:bottom w:val="none" w:sz="0" w:space="0" w:color="auto"/>
                    <w:right w:val="none" w:sz="0" w:space="0" w:color="auto"/>
                  </w:divBdr>
                  <w:divsChild>
                    <w:div w:id="1539005128">
                      <w:marLeft w:val="0"/>
                      <w:marRight w:val="0"/>
                      <w:marTop w:val="0"/>
                      <w:marBottom w:val="0"/>
                      <w:divBdr>
                        <w:top w:val="none" w:sz="0" w:space="0" w:color="auto"/>
                        <w:left w:val="none" w:sz="0" w:space="0" w:color="auto"/>
                        <w:bottom w:val="none" w:sz="0" w:space="0" w:color="auto"/>
                        <w:right w:val="none" w:sz="0" w:space="0" w:color="auto"/>
                      </w:divBdr>
                    </w:div>
                  </w:divsChild>
                </w:div>
                <w:div w:id="1199589187">
                  <w:marLeft w:val="0"/>
                  <w:marRight w:val="0"/>
                  <w:marTop w:val="0"/>
                  <w:marBottom w:val="0"/>
                  <w:divBdr>
                    <w:top w:val="none" w:sz="0" w:space="0" w:color="auto"/>
                    <w:left w:val="none" w:sz="0" w:space="0" w:color="auto"/>
                    <w:bottom w:val="none" w:sz="0" w:space="0" w:color="auto"/>
                    <w:right w:val="none" w:sz="0" w:space="0" w:color="auto"/>
                  </w:divBdr>
                  <w:divsChild>
                    <w:div w:id="1651792277">
                      <w:marLeft w:val="0"/>
                      <w:marRight w:val="0"/>
                      <w:marTop w:val="0"/>
                      <w:marBottom w:val="0"/>
                      <w:divBdr>
                        <w:top w:val="none" w:sz="0" w:space="0" w:color="auto"/>
                        <w:left w:val="none" w:sz="0" w:space="0" w:color="auto"/>
                        <w:bottom w:val="none" w:sz="0" w:space="0" w:color="auto"/>
                        <w:right w:val="none" w:sz="0" w:space="0" w:color="auto"/>
                      </w:divBdr>
                    </w:div>
                  </w:divsChild>
                </w:div>
                <w:div w:id="620572099">
                  <w:marLeft w:val="0"/>
                  <w:marRight w:val="0"/>
                  <w:marTop w:val="0"/>
                  <w:marBottom w:val="0"/>
                  <w:divBdr>
                    <w:top w:val="none" w:sz="0" w:space="0" w:color="auto"/>
                    <w:left w:val="none" w:sz="0" w:space="0" w:color="auto"/>
                    <w:bottom w:val="none" w:sz="0" w:space="0" w:color="auto"/>
                    <w:right w:val="none" w:sz="0" w:space="0" w:color="auto"/>
                  </w:divBdr>
                  <w:divsChild>
                    <w:div w:id="2036995945">
                      <w:marLeft w:val="0"/>
                      <w:marRight w:val="0"/>
                      <w:marTop w:val="0"/>
                      <w:marBottom w:val="0"/>
                      <w:divBdr>
                        <w:top w:val="none" w:sz="0" w:space="0" w:color="auto"/>
                        <w:left w:val="none" w:sz="0" w:space="0" w:color="auto"/>
                        <w:bottom w:val="none" w:sz="0" w:space="0" w:color="auto"/>
                        <w:right w:val="none" w:sz="0" w:space="0" w:color="auto"/>
                      </w:divBdr>
                    </w:div>
                  </w:divsChild>
                </w:div>
                <w:div w:id="2061440491">
                  <w:marLeft w:val="0"/>
                  <w:marRight w:val="0"/>
                  <w:marTop w:val="0"/>
                  <w:marBottom w:val="0"/>
                  <w:divBdr>
                    <w:top w:val="none" w:sz="0" w:space="0" w:color="auto"/>
                    <w:left w:val="none" w:sz="0" w:space="0" w:color="auto"/>
                    <w:bottom w:val="none" w:sz="0" w:space="0" w:color="auto"/>
                    <w:right w:val="none" w:sz="0" w:space="0" w:color="auto"/>
                  </w:divBdr>
                  <w:divsChild>
                    <w:div w:id="603273126">
                      <w:marLeft w:val="0"/>
                      <w:marRight w:val="0"/>
                      <w:marTop w:val="0"/>
                      <w:marBottom w:val="0"/>
                      <w:divBdr>
                        <w:top w:val="none" w:sz="0" w:space="0" w:color="auto"/>
                        <w:left w:val="none" w:sz="0" w:space="0" w:color="auto"/>
                        <w:bottom w:val="none" w:sz="0" w:space="0" w:color="auto"/>
                        <w:right w:val="none" w:sz="0" w:space="0" w:color="auto"/>
                      </w:divBdr>
                    </w:div>
                  </w:divsChild>
                </w:div>
                <w:div w:id="256137743">
                  <w:marLeft w:val="0"/>
                  <w:marRight w:val="0"/>
                  <w:marTop w:val="0"/>
                  <w:marBottom w:val="0"/>
                  <w:divBdr>
                    <w:top w:val="none" w:sz="0" w:space="0" w:color="auto"/>
                    <w:left w:val="none" w:sz="0" w:space="0" w:color="auto"/>
                    <w:bottom w:val="none" w:sz="0" w:space="0" w:color="auto"/>
                    <w:right w:val="none" w:sz="0" w:space="0" w:color="auto"/>
                  </w:divBdr>
                  <w:divsChild>
                    <w:div w:id="1665737307">
                      <w:marLeft w:val="0"/>
                      <w:marRight w:val="0"/>
                      <w:marTop w:val="0"/>
                      <w:marBottom w:val="0"/>
                      <w:divBdr>
                        <w:top w:val="none" w:sz="0" w:space="0" w:color="auto"/>
                        <w:left w:val="none" w:sz="0" w:space="0" w:color="auto"/>
                        <w:bottom w:val="none" w:sz="0" w:space="0" w:color="auto"/>
                        <w:right w:val="none" w:sz="0" w:space="0" w:color="auto"/>
                      </w:divBdr>
                    </w:div>
                  </w:divsChild>
                </w:div>
                <w:div w:id="412775717">
                  <w:marLeft w:val="0"/>
                  <w:marRight w:val="0"/>
                  <w:marTop w:val="0"/>
                  <w:marBottom w:val="0"/>
                  <w:divBdr>
                    <w:top w:val="none" w:sz="0" w:space="0" w:color="auto"/>
                    <w:left w:val="none" w:sz="0" w:space="0" w:color="auto"/>
                    <w:bottom w:val="none" w:sz="0" w:space="0" w:color="auto"/>
                    <w:right w:val="none" w:sz="0" w:space="0" w:color="auto"/>
                  </w:divBdr>
                  <w:divsChild>
                    <w:div w:id="394931988">
                      <w:marLeft w:val="0"/>
                      <w:marRight w:val="0"/>
                      <w:marTop w:val="0"/>
                      <w:marBottom w:val="0"/>
                      <w:divBdr>
                        <w:top w:val="none" w:sz="0" w:space="0" w:color="auto"/>
                        <w:left w:val="none" w:sz="0" w:space="0" w:color="auto"/>
                        <w:bottom w:val="none" w:sz="0" w:space="0" w:color="auto"/>
                        <w:right w:val="none" w:sz="0" w:space="0" w:color="auto"/>
                      </w:divBdr>
                    </w:div>
                  </w:divsChild>
                </w:div>
                <w:div w:id="755446135">
                  <w:marLeft w:val="0"/>
                  <w:marRight w:val="0"/>
                  <w:marTop w:val="0"/>
                  <w:marBottom w:val="0"/>
                  <w:divBdr>
                    <w:top w:val="none" w:sz="0" w:space="0" w:color="auto"/>
                    <w:left w:val="none" w:sz="0" w:space="0" w:color="auto"/>
                    <w:bottom w:val="none" w:sz="0" w:space="0" w:color="auto"/>
                    <w:right w:val="none" w:sz="0" w:space="0" w:color="auto"/>
                  </w:divBdr>
                  <w:divsChild>
                    <w:div w:id="1099762079">
                      <w:marLeft w:val="0"/>
                      <w:marRight w:val="0"/>
                      <w:marTop w:val="0"/>
                      <w:marBottom w:val="0"/>
                      <w:divBdr>
                        <w:top w:val="none" w:sz="0" w:space="0" w:color="auto"/>
                        <w:left w:val="none" w:sz="0" w:space="0" w:color="auto"/>
                        <w:bottom w:val="none" w:sz="0" w:space="0" w:color="auto"/>
                        <w:right w:val="none" w:sz="0" w:space="0" w:color="auto"/>
                      </w:divBdr>
                    </w:div>
                  </w:divsChild>
                </w:div>
                <w:div w:id="856964657">
                  <w:marLeft w:val="0"/>
                  <w:marRight w:val="0"/>
                  <w:marTop w:val="0"/>
                  <w:marBottom w:val="0"/>
                  <w:divBdr>
                    <w:top w:val="none" w:sz="0" w:space="0" w:color="auto"/>
                    <w:left w:val="none" w:sz="0" w:space="0" w:color="auto"/>
                    <w:bottom w:val="none" w:sz="0" w:space="0" w:color="auto"/>
                    <w:right w:val="none" w:sz="0" w:space="0" w:color="auto"/>
                  </w:divBdr>
                  <w:divsChild>
                    <w:div w:id="1087924846">
                      <w:marLeft w:val="0"/>
                      <w:marRight w:val="0"/>
                      <w:marTop w:val="0"/>
                      <w:marBottom w:val="0"/>
                      <w:divBdr>
                        <w:top w:val="none" w:sz="0" w:space="0" w:color="auto"/>
                        <w:left w:val="none" w:sz="0" w:space="0" w:color="auto"/>
                        <w:bottom w:val="none" w:sz="0" w:space="0" w:color="auto"/>
                        <w:right w:val="none" w:sz="0" w:space="0" w:color="auto"/>
                      </w:divBdr>
                    </w:div>
                  </w:divsChild>
                </w:div>
                <w:div w:id="1942107336">
                  <w:marLeft w:val="0"/>
                  <w:marRight w:val="0"/>
                  <w:marTop w:val="0"/>
                  <w:marBottom w:val="0"/>
                  <w:divBdr>
                    <w:top w:val="none" w:sz="0" w:space="0" w:color="auto"/>
                    <w:left w:val="none" w:sz="0" w:space="0" w:color="auto"/>
                    <w:bottom w:val="none" w:sz="0" w:space="0" w:color="auto"/>
                    <w:right w:val="none" w:sz="0" w:space="0" w:color="auto"/>
                  </w:divBdr>
                  <w:divsChild>
                    <w:div w:id="1945113548">
                      <w:marLeft w:val="0"/>
                      <w:marRight w:val="0"/>
                      <w:marTop w:val="0"/>
                      <w:marBottom w:val="0"/>
                      <w:divBdr>
                        <w:top w:val="none" w:sz="0" w:space="0" w:color="auto"/>
                        <w:left w:val="none" w:sz="0" w:space="0" w:color="auto"/>
                        <w:bottom w:val="none" w:sz="0" w:space="0" w:color="auto"/>
                        <w:right w:val="none" w:sz="0" w:space="0" w:color="auto"/>
                      </w:divBdr>
                    </w:div>
                  </w:divsChild>
                </w:div>
                <w:div w:id="1795713872">
                  <w:marLeft w:val="0"/>
                  <w:marRight w:val="0"/>
                  <w:marTop w:val="0"/>
                  <w:marBottom w:val="0"/>
                  <w:divBdr>
                    <w:top w:val="none" w:sz="0" w:space="0" w:color="auto"/>
                    <w:left w:val="none" w:sz="0" w:space="0" w:color="auto"/>
                    <w:bottom w:val="none" w:sz="0" w:space="0" w:color="auto"/>
                    <w:right w:val="none" w:sz="0" w:space="0" w:color="auto"/>
                  </w:divBdr>
                  <w:divsChild>
                    <w:div w:id="88158865">
                      <w:marLeft w:val="0"/>
                      <w:marRight w:val="0"/>
                      <w:marTop w:val="0"/>
                      <w:marBottom w:val="0"/>
                      <w:divBdr>
                        <w:top w:val="none" w:sz="0" w:space="0" w:color="auto"/>
                        <w:left w:val="none" w:sz="0" w:space="0" w:color="auto"/>
                        <w:bottom w:val="none" w:sz="0" w:space="0" w:color="auto"/>
                        <w:right w:val="none" w:sz="0" w:space="0" w:color="auto"/>
                      </w:divBdr>
                    </w:div>
                  </w:divsChild>
                </w:div>
                <w:div w:id="704672641">
                  <w:marLeft w:val="0"/>
                  <w:marRight w:val="0"/>
                  <w:marTop w:val="0"/>
                  <w:marBottom w:val="0"/>
                  <w:divBdr>
                    <w:top w:val="none" w:sz="0" w:space="0" w:color="auto"/>
                    <w:left w:val="none" w:sz="0" w:space="0" w:color="auto"/>
                    <w:bottom w:val="none" w:sz="0" w:space="0" w:color="auto"/>
                    <w:right w:val="none" w:sz="0" w:space="0" w:color="auto"/>
                  </w:divBdr>
                  <w:divsChild>
                    <w:div w:id="1921520085">
                      <w:marLeft w:val="0"/>
                      <w:marRight w:val="0"/>
                      <w:marTop w:val="0"/>
                      <w:marBottom w:val="0"/>
                      <w:divBdr>
                        <w:top w:val="none" w:sz="0" w:space="0" w:color="auto"/>
                        <w:left w:val="none" w:sz="0" w:space="0" w:color="auto"/>
                        <w:bottom w:val="none" w:sz="0" w:space="0" w:color="auto"/>
                        <w:right w:val="none" w:sz="0" w:space="0" w:color="auto"/>
                      </w:divBdr>
                    </w:div>
                  </w:divsChild>
                </w:div>
                <w:div w:id="1924414292">
                  <w:marLeft w:val="0"/>
                  <w:marRight w:val="0"/>
                  <w:marTop w:val="0"/>
                  <w:marBottom w:val="0"/>
                  <w:divBdr>
                    <w:top w:val="none" w:sz="0" w:space="0" w:color="auto"/>
                    <w:left w:val="none" w:sz="0" w:space="0" w:color="auto"/>
                    <w:bottom w:val="none" w:sz="0" w:space="0" w:color="auto"/>
                    <w:right w:val="none" w:sz="0" w:space="0" w:color="auto"/>
                  </w:divBdr>
                  <w:divsChild>
                    <w:div w:id="1342977087">
                      <w:marLeft w:val="0"/>
                      <w:marRight w:val="0"/>
                      <w:marTop w:val="0"/>
                      <w:marBottom w:val="0"/>
                      <w:divBdr>
                        <w:top w:val="none" w:sz="0" w:space="0" w:color="auto"/>
                        <w:left w:val="none" w:sz="0" w:space="0" w:color="auto"/>
                        <w:bottom w:val="none" w:sz="0" w:space="0" w:color="auto"/>
                        <w:right w:val="none" w:sz="0" w:space="0" w:color="auto"/>
                      </w:divBdr>
                    </w:div>
                  </w:divsChild>
                </w:div>
                <w:div w:id="1080325510">
                  <w:marLeft w:val="0"/>
                  <w:marRight w:val="0"/>
                  <w:marTop w:val="0"/>
                  <w:marBottom w:val="0"/>
                  <w:divBdr>
                    <w:top w:val="none" w:sz="0" w:space="0" w:color="auto"/>
                    <w:left w:val="none" w:sz="0" w:space="0" w:color="auto"/>
                    <w:bottom w:val="none" w:sz="0" w:space="0" w:color="auto"/>
                    <w:right w:val="none" w:sz="0" w:space="0" w:color="auto"/>
                  </w:divBdr>
                  <w:divsChild>
                    <w:div w:id="703286929">
                      <w:marLeft w:val="0"/>
                      <w:marRight w:val="0"/>
                      <w:marTop w:val="0"/>
                      <w:marBottom w:val="0"/>
                      <w:divBdr>
                        <w:top w:val="none" w:sz="0" w:space="0" w:color="auto"/>
                        <w:left w:val="none" w:sz="0" w:space="0" w:color="auto"/>
                        <w:bottom w:val="none" w:sz="0" w:space="0" w:color="auto"/>
                        <w:right w:val="none" w:sz="0" w:space="0" w:color="auto"/>
                      </w:divBdr>
                    </w:div>
                  </w:divsChild>
                </w:div>
                <w:div w:id="893783935">
                  <w:marLeft w:val="0"/>
                  <w:marRight w:val="0"/>
                  <w:marTop w:val="0"/>
                  <w:marBottom w:val="0"/>
                  <w:divBdr>
                    <w:top w:val="none" w:sz="0" w:space="0" w:color="auto"/>
                    <w:left w:val="none" w:sz="0" w:space="0" w:color="auto"/>
                    <w:bottom w:val="none" w:sz="0" w:space="0" w:color="auto"/>
                    <w:right w:val="none" w:sz="0" w:space="0" w:color="auto"/>
                  </w:divBdr>
                  <w:divsChild>
                    <w:div w:id="1133787171">
                      <w:marLeft w:val="0"/>
                      <w:marRight w:val="0"/>
                      <w:marTop w:val="0"/>
                      <w:marBottom w:val="0"/>
                      <w:divBdr>
                        <w:top w:val="none" w:sz="0" w:space="0" w:color="auto"/>
                        <w:left w:val="none" w:sz="0" w:space="0" w:color="auto"/>
                        <w:bottom w:val="none" w:sz="0" w:space="0" w:color="auto"/>
                        <w:right w:val="none" w:sz="0" w:space="0" w:color="auto"/>
                      </w:divBdr>
                    </w:div>
                  </w:divsChild>
                </w:div>
                <w:div w:id="1044020492">
                  <w:marLeft w:val="0"/>
                  <w:marRight w:val="0"/>
                  <w:marTop w:val="0"/>
                  <w:marBottom w:val="0"/>
                  <w:divBdr>
                    <w:top w:val="none" w:sz="0" w:space="0" w:color="auto"/>
                    <w:left w:val="none" w:sz="0" w:space="0" w:color="auto"/>
                    <w:bottom w:val="none" w:sz="0" w:space="0" w:color="auto"/>
                    <w:right w:val="none" w:sz="0" w:space="0" w:color="auto"/>
                  </w:divBdr>
                  <w:divsChild>
                    <w:div w:id="284623690">
                      <w:marLeft w:val="0"/>
                      <w:marRight w:val="0"/>
                      <w:marTop w:val="0"/>
                      <w:marBottom w:val="0"/>
                      <w:divBdr>
                        <w:top w:val="none" w:sz="0" w:space="0" w:color="auto"/>
                        <w:left w:val="none" w:sz="0" w:space="0" w:color="auto"/>
                        <w:bottom w:val="none" w:sz="0" w:space="0" w:color="auto"/>
                        <w:right w:val="none" w:sz="0" w:space="0" w:color="auto"/>
                      </w:divBdr>
                    </w:div>
                  </w:divsChild>
                </w:div>
                <w:div w:id="1590769248">
                  <w:marLeft w:val="0"/>
                  <w:marRight w:val="0"/>
                  <w:marTop w:val="0"/>
                  <w:marBottom w:val="0"/>
                  <w:divBdr>
                    <w:top w:val="none" w:sz="0" w:space="0" w:color="auto"/>
                    <w:left w:val="none" w:sz="0" w:space="0" w:color="auto"/>
                    <w:bottom w:val="none" w:sz="0" w:space="0" w:color="auto"/>
                    <w:right w:val="none" w:sz="0" w:space="0" w:color="auto"/>
                  </w:divBdr>
                  <w:divsChild>
                    <w:div w:id="1837920083">
                      <w:marLeft w:val="0"/>
                      <w:marRight w:val="0"/>
                      <w:marTop w:val="0"/>
                      <w:marBottom w:val="0"/>
                      <w:divBdr>
                        <w:top w:val="none" w:sz="0" w:space="0" w:color="auto"/>
                        <w:left w:val="none" w:sz="0" w:space="0" w:color="auto"/>
                        <w:bottom w:val="none" w:sz="0" w:space="0" w:color="auto"/>
                        <w:right w:val="none" w:sz="0" w:space="0" w:color="auto"/>
                      </w:divBdr>
                    </w:div>
                  </w:divsChild>
                </w:div>
                <w:div w:id="71969742">
                  <w:marLeft w:val="0"/>
                  <w:marRight w:val="0"/>
                  <w:marTop w:val="0"/>
                  <w:marBottom w:val="0"/>
                  <w:divBdr>
                    <w:top w:val="none" w:sz="0" w:space="0" w:color="auto"/>
                    <w:left w:val="none" w:sz="0" w:space="0" w:color="auto"/>
                    <w:bottom w:val="none" w:sz="0" w:space="0" w:color="auto"/>
                    <w:right w:val="none" w:sz="0" w:space="0" w:color="auto"/>
                  </w:divBdr>
                  <w:divsChild>
                    <w:div w:id="172034939">
                      <w:marLeft w:val="0"/>
                      <w:marRight w:val="0"/>
                      <w:marTop w:val="0"/>
                      <w:marBottom w:val="0"/>
                      <w:divBdr>
                        <w:top w:val="none" w:sz="0" w:space="0" w:color="auto"/>
                        <w:left w:val="none" w:sz="0" w:space="0" w:color="auto"/>
                        <w:bottom w:val="none" w:sz="0" w:space="0" w:color="auto"/>
                        <w:right w:val="none" w:sz="0" w:space="0" w:color="auto"/>
                      </w:divBdr>
                    </w:div>
                  </w:divsChild>
                </w:div>
                <w:div w:id="1760061431">
                  <w:marLeft w:val="0"/>
                  <w:marRight w:val="0"/>
                  <w:marTop w:val="0"/>
                  <w:marBottom w:val="0"/>
                  <w:divBdr>
                    <w:top w:val="none" w:sz="0" w:space="0" w:color="auto"/>
                    <w:left w:val="none" w:sz="0" w:space="0" w:color="auto"/>
                    <w:bottom w:val="none" w:sz="0" w:space="0" w:color="auto"/>
                    <w:right w:val="none" w:sz="0" w:space="0" w:color="auto"/>
                  </w:divBdr>
                  <w:divsChild>
                    <w:div w:id="357245857">
                      <w:marLeft w:val="0"/>
                      <w:marRight w:val="0"/>
                      <w:marTop w:val="0"/>
                      <w:marBottom w:val="0"/>
                      <w:divBdr>
                        <w:top w:val="none" w:sz="0" w:space="0" w:color="auto"/>
                        <w:left w:val="none" w:sz="0" w:space="0" w:color="auto"/>
                        <w:bottom w:val="none" w:sz="0" w:space="0" w:color="auto"/>
                        <w:right w:val="none" w:sz="0" w:space="0" w:color="auto"/>
                      </w:divBdr>
                    </w:div>
                  </w:divsChild>
                </w:div>
                <w:div w:id="2066486621">
                  <w:marLeft w:val="0"/>
                  <w:marRight w:val="0"/>
                  <w:marTop w:val="0"/>
                  <w:marBottom w:val="0"/>
                  <w:divBdr>
                    <w:top w:val="none" w:sz="0" w:space="0" w:color="auto"/>
                    <w:left w:val="none" w:sz="0" w:space="0" w:color="auto"/>
                    <w:bottom w:val="none" w:sz="0" w:space="0" w:color="auto"/>
                    <w:right w:val="none" w:sz="0" w:space="0" w:color="auto"/>
                  </w:divBdr>
                  <w:divsChild>
                    <w:div w:id="89740627">
                      <w:marLeft w:val="0"/>
                      <w:marRight w:val="0"/>
                      <w:marTop w:val="0"/>
                      <w:marBottom w:val="0"/>
                      <w:divBdr>
                        <w:top w:val="none" w:sz="0" w:space="0" w:color="auto"/>
                        <w:left w:val="none" w:sz="0" w:space="0" w:color="auto"/>
                        <w:bottom w:val="none" w:sz="0" w:space="0" w:color="auto"/>
                        <w:right w:val="none" w:sz="0" w:space="0" w:color="auto"/>
                      </w:divBdr>
                    </w:div>
                  </w:divsChild>
                </w:div>
                <w:div w:id="2096779140">
                  <w:marLeft w:val="0"/>
                  <w:marRight w:val="0"/>
                  <w:marTop w:val="0"/>
                  <w:marBottom w:val="0"/>
                  <w:divBdr>
                    <w:top w:val="none" w:sz="0" w:space="0" w:color="auto"/>
                    <w:left w:val="none" w:sz="0" w:space="0" w:color="auto"/>
                    <w:bottom w:val="none" w:sz="0" w:space="0" w:color="auto"/>
                    <w:right w:val="none" w:sz="0" w:space="0" w:color="auto"/>
                  </w:divBdr>
                  <w:divsChild>
                    <w:div w:id="519516033">
                      <w:marLeft w:val="0"/>
                      <w:marRight w:val="0"/>
                      <w:marTop w:val="0"/>
                      <w:marBottom w:val="0"/>
                      <w:divBdr>
                        <w:top w:val="none" w:sz="0" w:space="0" w:color="auto"/>
                        <w:left w:val="none" w:sz="0" w:space="0" w:color="auto"/>
                        <w:bottom w:val="none" w:sz="0" w:space="0" w:color="auto"/>
                        <w:right w:val="none" w:sz="0" w:space="0" w:color="auto"/>
                      </w:divBdr>
                    </w:div>
                  </w:divsChild>
                </w:div>
                <w:div w:id="928662551">
                  <w:marLeft w:val="0"/>
                  <w:marRight w:val="0"/>
                  <w:marTop w:val="0"/>
                  <w:marBottom w:val="0"/>
                  <w:divBdr>
                    <w:top w:val="none" w:sz="0" w:space="0" w:color="auto"/>
                    <w:left w:val="none" w:sz="0" w:space="0" w:color="auto"/>
                    <w:bottom w:val="none" w:sz="0" w:space="0" w:color="auto"/>
                    <w:right w:val="none" w:sz="0" w:space="0" w:color="auto"/>
                  </w:divBdr>
                  <w:divsChild>
                    <w:div w:id="138889870">
                      <w:marLeft w:val="0"/>
                      <w:marRight w:val="0"/>
                      <w:marTop w:val="0"/>
                      <w:marBottom w:val="0"/>
                      <w:divBdr>
                        <w:top w:val="none" w:sz="0" w:space="0" w:color="auto"/>
                        <w:left w:val="none" w:sz="0" w:space="0" w:color="auto"/>
                        <w:bottom w:val="none" w:sz="0" w:space="0" w:color="auto"/>
                        <w:right w:val="none" w:sz="0" w:space="0" w:color="auto"/>
                      </w:divBdr>
                    </w:div>
                  </w:divsChild>
                </w:div>
                <w:div w:id="355273770">
                  <w:marLeft w:val="0"/>
                  <w:marRight w:val="0"/>
                  <w:marTop w:val="0"/>
                  <w:marBottom w:val="0"/>
                  <w:divBdr>
                    <w:top w:val="none" w:sz="0" w:space="0" w:color="auto"/>
                    <w:left w:val="none" w:sz="0" w:space="0" w:color="auto"/>
                    <w:bottom w:val="none" w:sz="0" w:space="0" w:color="auto"/>
                    <w:right w:val="none" w:sz="0" w:space="0" w:color="auto"/>
                  </w:divBdr>
                  <w:divsChild>
                    <w:div w:id="938296816">
                      <w:marLeft w:val="0"/>
                      <w:marRight w:val="0"/>
                      <w:marTop w:val="0"/>
                      <w:marBottom w:val="0"/>
                      <w:divBdr>
                        <w:top w:val="none" w:sz="0" w:space="0" w:color="auto"/>
                        <w:left w:val="none" w:sz="0" w:space="0" w:color="auto"/>
                        <w:bottom w:val="none" w:sz="0" w:space="0" w:color="auto"/>
                        <w:right w:val="none" w:sz="0" w:space="0" w:color="auto"/>
                      </w:divBdr>
                    </w:div>
                  </w:divsChild>
                </w:div>
                <w:div w:id="298847253">
                  <w:marLeft w:val="0"/>
                  <w:marRight w:val="0"/>
                  <w:marTop w:val="0"/>
                  <w:marBottom w:val="0"/>
                  <w:divBdr>
                    <w:top w:val="none" w:sz="0" w:space="0" w:color="auto"/>
                    <w:left w:val="none" w:sz="0" w:space="0" w:color="auto"/>
                    <w:bottom w:val="none" w:sz="0" w:space="0" w:color="auto"/>
                    <w:right w:val="none" w:sz="0" w:space="0" w:color="auto"/>
                  </w:divBdr>
                  <w:divsChild>
                    <w:div w:id="563371552">
                      <w:marLeft w:val="0"/>
                      <w:marRight w:val="0"/>
                      <w:marTop w:val="0"/>
                      <w:marBottom w:val="0"/>
                      <w:divBdr>
                        <w:top w:val="none" w:sz="0" w:space="0" w:color="auto"/>
                        <w:left w:val="none" w:sz="0" w:space="0" w:color="auto"/>
                        <w:bottom w:val="none" w:sz="0" w:space="0" w:color="auto"/>
                        <w:right w:val="none" w:sz="0" w:space="0" w:color="auto"/>
                      </w:divBdr>
                    </w:div>
                  </w:divsChild>
                </w:div>
                <w:div w:id="531848440">
                  <w:marLeft w:val="0"/>
                  <w:marRight w:val="0"/>
                  <w:marTop w:val="0"/>
                  <w:marBottom w:val="0"/>
                  <w:divBdr>
                    <w:top w:val="none" w:sz="0" w:space="0" w:color="auto"/>
                    <w:left w:val="none" w:sz="0" w:space="0" w:color="auto"/>
                    <w:bottom w:val="none" w:sz="0" w:space="0" w:color="auto"/>
                    <w:right w:val="none" w:sz="0" w:space="0" w:color="auto"/>
                  </w:divBdr>
                  <w:divsChild>
                    <w:div w:id="531457652">
                      <w:marLeft w:val="0"/>
                      <w:marRight w:val="0"/>
                      <w:marTop w:val="0"/>
                      <w:marBottom w:val="0"/>
                      <w:divBdr>
                        <w:top w:val="none" w:sz="0" w:space="0" w:color="auto"/>
                        <w:left w:val="none" w:sz="0" w:space="0" w:color="auto"/>
                        <w:bottom w:val="none" w:sz="0" w:space="0" w:color="auto"/>
                        <w:right w:val="none" w:sz="0" w:space="0" w:color="auto"/>
                      </w:divBdr>
                    </w:div>
                  </w:divsChild>
                </w:div>
                <w:div w:id="1062408126">
                  <w:marLeft w:val="0"/>
                  <w:marRight w:val="0"/>
                  <w:marTop w:val="0"/>
                  <w:marBottom w:val="0"/>
                  <w:divBdr>
                    <w:top w:val="none" w:sz="0" w:space="0" w:color="auto"/>
                    <w:left w:val="none" w:sz="0" w:space="0" w:color="auto"/>
                    <w:bottom w:val="none" w:sz="0" w:space="0" w:color="auto"/>
                    <w:right w:val="none" w:sz="0" w:space="0" w:color="auto"/>
                  </w:divBdr>
                  <w:divsChild>
                    <w:div w:id="768354038">
                      <w:marLeft w:val="0"/>
                      <w:marRight w:val="0"/>
                      <w:marTop w:val="0"/>
                      <w:marBottom w:val="0"/>
                      <w:divBdr>
                        <w:top w:val="none" w:sz="0" w:space="0" w:color="auto"/>
                        <w:left w:val="none" w:sz="0" w:space="0" w:color="auto"/>
                        <w:bottom w:val="none" w:sz="0" w:space="0" w:color="auto"/>
                        <w:right w:val="none" w:sz="0" w:space="0" w:color="auto"/>
                      </w:divBdr>
                    </w:div>
                  </w:divsChild>
                </w:div>
                <w:div w:id="1795250132">
                  <w:marLeft w:val="0"/>
                  <w:marRight w:val="0"/>
                  <w:marTop w:val="0"/>
                  <w:marBottom w:val="0"/>
                  <w:divBdr>
                    <w:top w:val="none" w:sz="0" w:space="0" w:color="auto"/>
                    <w:left w:val="none" w:sz="0" w:space="0" w:color="auto"/>
                    <w:bottom w:val="none" w:sz="0" w:space="0" w:color="auto"/>
                    <w:right w:val="none" w:sz="0" w:space="0" w:color="auto"/>
                  </w:divBdr>
                  <w:divsChild>
                    <w:div w:id="2112582940">
                      <w:marLeft w:val="0"/>
                      <w:marRight w:val="0"/>
                      <w:marTop w:val="0"/>
                      <w:marBottom w:val="0"/>
                      <w:divBdr>
                        <w:top w:val="none" w:sz="0" w:space="0" w:color="auto"/>
                        <w:left w:val="none" w:sz="0" w:space="0" w:color="auto"/>
                        <w:bottom w:val="none" w:sz="0" w:space="0" w:color="auto"/>
                        <w:right w:val="none" w:sz="0" w:space="0" w:color="auto"/>
                      </w:divBdr>
                    </w:div>
                  </w:divsChild>
                </w:div>
                <w:div w:id="749695689">
                  <w:marLeft w:val="0"/>
                  <w:marRight w:val="0"/>
                  <w:marTop w:val="0"/>
                  <w:marBottom w:val="0"/>
                  <w:divBdr>
                    <w:top w:val="none" w:sz="0" w:space="0" w:color="auto"/>
                    <w:left w:val="none" w:sz="0" w:space="0" w:color="auto"/>
                    <w:bottom w:val="none" w:sz="0" w:space="0" w:color="auto"/>
                    <w:right w:val="none" w:sz="0" w:space="0" w:color="auto"/>
                  </w:divBdr>
                  <w:divsChild>
                    <w:div w:id="230314615">
                      <w:marLeft w:val="0"/>
                      <w:marRight w:val="0"/>
                      <w:marTop w:val="0"/>
                      <w:marBottom w:val="0"/>
                      <w:divBdr>
                        <w:top w:val="none" w:sz="0" w:space="0" w:color="auto"/>
                        <w:left w:val="none" w:sz="0" w:space="0" w:color="auto"/>
                        <w:bottom w:val="none" w:sz="0" w:space="0" w:color="auto"/>
                        <w:right w:val="none" w:sz="0" w:space="0" w:color="auto"/>
                      </w:divBdr>
                    </w:div>
                  </w:divsChild>
                </w:div>
                <w:div w:id="305673460">
                  <w:marLeft w:val="0"/>
                  <w:marRight w:val="0"/>
                  <w:marTop w:val="0"/>
                  <w:marBottom w:val="0"/>
                  <w:divBdr>
                    <w:top w:val="none" w:sz="0" w:space="0" w:color="auto"/>
                    <w:left w:val="none" w:sz="0" w:space="0" w:color="auto"/>
                    <w:bottom w:val="none" w:sz="0" w:space="0" w:color="auto"/>
                    <w:right w:val="none" w:sz="0" w:space="0" w:color="auto"/>
                  </w:divBdr>
                  <w:divsChild>
                    <w:div w:id="936982626">
                      <w:marLeft w:val="0"/>
                      <w:marRight w:val="0"/>
                      <w:marTop w:val="0"/>
                      <w:marBottom w:val="0"/>
                      <w:divBdr>
                        <w:top w:val="none" w:sz="0" w:space="0" w:color="auto"/>
                        <w:left w:val="none" w:sz="0" w:space="0" w:color="auto"/>
                        <w:bottom w:val="none" w:sz="0" w:space="0" w:color="auto"/>
                        <w:right w:val="none" w:sz="0" w:space="0" w:color="auto"/>
                      </w:divBdr>
                    </w:div>
                  </w:divsChild>
                </w:div>
                <w:div w:id="1924483983">
                  <w:marLeft w:val="0"/>
                  <w:marRight w:val="0"/>
                  <w:marTop w:val="0"/>
                  <w:marBottom w:val="0"/>
                  <w:divBdr>
                    <w:top w:val="none" w:sz="0" w:space="0" w:color="auto"/>
                    <w:left w:val="none" w:sz="0" w:space="0" w:color="auto"/>
                    <w:bottom w:val="none" w:sz="0" w:space="0" w:color="auto"/>
                    <w:right w:val="none" w:sz="0" w:space="0" w:color="auto"/>
                  </w:divBdr>
                  <w:divsChild>
                    <w:div w:id="289282813">
                      <w:marLeft w:val="0"/>
                      <w:marRight w:val="0"/>
                      <w:marTop w:val="0"/>
                      <w:marBottom w:val="0"/>
                      <w:divBdr>
                        <w:top w:val="none" w:sz="0" w:space="0" w:color="auto"/>
                        <w:left w:val="none" w:sz="0" w:space="0" w:color="auto"/>
                        <w:bottom w:val="none" w:sz="0" w:space="0" w:color="auto"/>
                        <w:right w:val="none" w:sz="0" w:space="0" w:color="auto"/>
                      </w:divBdr>
                    </w:div>
                  </w:divsChild>
                </w:div>
                <w:div w:id="504630145">
                  <w:marLeft w:val="0"/>
                  <w:marRight w:val="0"/>
                  <w:marTop w:val="0"/>
                  <w:marBottom w:val="0"/>
                  <w:divBdr>
                    <w:top w:val="none" w:sz="0" w:space="0" w:color="auto"/>
                    <w:left w:val="none" w:sz="0" w:space="0" w:color="auto"/>
                    <w:bottom w:val="none" w:sz="0" w:space="0" w:color="auto"/>
                    <w:right w:val="none" w:sz="0" w:space="0" w:color="auto"/>
                  </w:divBdr>
                  <w:divsChild>
                    <w:div w:id="1274292101">
                      <w:marLeft w:val="0"/>
                      <w:marRight w:val="0"/>
                      <w:marTop w:val="0"/>
                      <w:marBottom w:val="0"/>
                      <w:divBdr>
                        <w:top w:val="none" w:sz="0" w:space="0" w:color="auto"/>
                        <w:left w:val="none" w:sz="0" w:space="0" w:color="auto"/>
                        <w:bottom w:val="none" w:sz="0" w:space="0" w:color="auto"/>
                        <w:right w:val="none" w:sz="0" w:space="0" w:color="auto"/>
                      </w:divBdr>
                    </w:div>
                  </w:divsChild>
                </w:div>
                <w:div w:id="1051615866">
                  <w:marLeft w:val="0"/>
                  <w:marRight w:val="0"/>
                  <w:marTop w:val="0"/>
                  <w:marBottom w:val="0"/>
                  <w:divBdr>
                    <w:top w:val="none" w:sz="0" w:space="0" w:color="auto"/>
                    <w:left w:val="none" w:sz="0" w:space="0" w:color="auto"/>
                    <w:bottom w:val="none" w:sz="0" w:space="0" w:color="auto"/>
                    <w:right w:val="none" w:sz="0" w:space="0" w:color="auto"/>
                  </w:divBdr>
                  <w:divsChild>
                    <w:div w:id="1628319469">
                      <w:marLeft w:val="0"/>
                      <w:marRight w:val="0"/>
                      <w:marTop w:val="0"/>
                      <w:marBottom w:val="0"/>
                      <w:divBdr>
                        <w:top w:val="none" w:sz="0" w:space="0" w:color="auto"/>
                        <w:left w:val="none" w:sz="0" w:space="0" w:color="auto"/>
                        <w:bottom w:val="none" w:sz="0" w:space="0" w:color="auto"/>
                        <w:right w:val="none" w:sz="0" w:space="0" w:color="auto"/>
                      </w:divBdr>
                    </w:div>
                  </w:divsChild>
                </w:div>
                <w:div w:id="37510518">
                  <w:marLeft w:val="0"/>
                  <w:marRight w:val="0"/>
                  <w:marTop w:val="0"/>
                  <w:marBottom w:val="0"/>
                  <w:divBdr>
                    <w:top w:val="none" w:sz="0" w:space="0" w:color="auto"/>
                    <w:left w:val="none" w:sz="0" w:space="0" w:color="auto"/>
                    <w:bottom w:val="none" w:sz="0" w:space="0" w:color="auto"/>
                    <w:right w:val="none" w:sz="0" w:space="0" w:color="auto"/>
                  </w:divBdr>
                  <w:divsChild>
                    <w:div w:id="2076737151">
                      <w:marLeft w:val="0"/>
                      <w:marRight w:val="0"/>
                      <w:marTop w:val="0"/>
                      <w:marBottom w:val="0"/>
                      <w:divBdr>
                        <w:top w:val="none" w:sz="0" w:space="0" w:color="auto"/>
                        <w:left w:val="none" w:sz="0" w:space="0" w:color="auto"/>
                        <w:bottom w:val="none" w:sz="0" w:space="0" w:color="auto"/>
                        <w:right w:val="none" w:sz="0" w:space="0" w:color="auto"/>
                      </w:divBdr>
                    </w:div>
                  </w:divsChild>
                </w:div>
                <w:div w:id="1795951548">
                  <w:marLeft w:val="0"/>
                  <w:marRight w:val="0"/>
                  <w:marTop w:val="0"/>
                  <w:marBottom w:val="0"/>
                  <w:divBdr>
                    <w:top w:val="none" w:sz="0" w:space="0" w:color="auto"/>
                    <w:left w:val="none" w:sz="0" w:space="0" w:color="auto"/>
                    <w:bottom w:val="none" w:sz="0" w:space="0" w:color="auto"/>
                    <w:right w:val="none" w:sz="0" w:space="0" w:color="auto"/>
                  </w:divBdr>
                  <w:divsChild>
                    <w:div w:id="351955124">
                      <w:marLeft w:val="0"/>
                      <w:marRight w:val="0"/>
                      <w:marTop w:val="0"/>
                      <w:marBottom w:val="0"/>
                      <w:divBdr>
                        <w:top w:val="none" w:sz="0" w:space="0" w:color="auto"/>
                        <w:left w:val="none" w:sz="0" w:space="0" w:color="auto"/>
                        <w:bottom w:val="none" w:sz="0" w:space="0" w:color="auto"/>
                        <w:right w:val="none" w:sz="0" w:space="0" w:color="auto"/>
                      </w:divBdr>
                    </w:div>
                  </w:divsChild>
                </w:div>
                <w:div w:id="654381595">
                  <w:marLeft w:val="0"/>
                  <w:marRight w:val="0"/>
                  <w:marTop w:val="0"/>
                  <w:marBottom w:val="0"/>
                  <w:divBdr>
                    <w:top w:val="none" w:sz="0" w:space="0" w:color="auto"/>
                    <w:left w:val="none" w:sz="0" w:space="0" w:color="auto"/>
                    <w:bottom w:val="none" w:sz="0" w:space="0" w:color="auto"/>
                    <w:right w:val="none" w:sz="0" w:space="0" w:color="auto"/>
                  </w:divBdr>
                  <w:divsChild>
                    <w:div w:id="1178542197">
                      <w:marLeft w:val="0"/>
                      <w:marRight w:val="0"/>
                      <w:marTop w:val="0"/>
                      <w:marBottom w:val="0"/>
                      <w:divBdr>
                        <w:top w:val="none" w:sz="0" w:space="0" w:color="auto"/>
                        <w:left w:val="none" w:sz="0" w:space="0" w:color="auto"/>
                        <w:bottom w:val="none" w:sz="0" w:space="0" w:color="auto"/>
                        <w:right w:val="none" w:sz="0" w:space="0" w:color="auto"/>
                      </w:divBdr>
                    </w:div>
                  </w:divsChild>
                </w:div>
                <w:div w:id="1729651408">
                  <w:marLeft w:val="0"/>
                  <w:marRight w:val="0"/>
                  <w:marTop w:val="0"/>
                  <w:marBottom w:val="0"/>
                  <w:divBdr>
                    <w:top w:val="none" w:sz="0" w:space="0" w:color="auto"/>
                    <w:left w:val="none" w:sz="0" w:space="0" w:color="auto"/>
                    <w:bottom w:val="none" w:sz="0" w:space="0" w:color="auto"/>
                    <w:right w:val="none" w:sz="0" w:space="0" w:color="auto"/>
                  </w:divBdr>
                  <w:divsChild>
                    <w:div w:id="476646887">
                      <w:marLeft w:val="0"/>
                      <w:marRight w:val="0"/>
                      <w:marTop w:val="0"/>
                      <w:marBottom w:val="0"/>
                      <w:divBdr>
                        <w:top w:val="none" w:sz="0" w:space="0" w:color="auto"/>
                        <w:left w:val="none" w:sz="0" w:space="0" w:color="auto"/>
                        <w:bottom w:val="none" w:sz="0" w:space="0" w:color="auto"/>
                        <w:right w:val="none" w:sz="0" w:space="0" w:color="auto"/>
                      </w:divBdr>
                    </w:div>
                  </w:divsChild>
                </w:div>
                <w:div w:id="1327711355">
                  <w:marLeft w:val="0"/>
                  <w:marRight w:val="0"/>
                  <w:marTop w:val="0"/>
                  <w:marBottom w:val="0"/>
                  <w:divBdr>
                    <w:top w:val="none" w:sz="0" w:space="0" w:color="auto"/>
                    <w:left w:val="none" w:sz="0" w:space="0" w:color="auto"/>
                    <w:bottom w:val="none" w:sz="0" w:space="0" w:color="auto"/>
                    <w:right w:val="none" w:sz="0" w:space="0" w:color="auto"/>
                  </w:divBdr>
                  <w:divsChild>
                    <w:div w:id="1924946435">
                      <w:marLeft w:val="0"/>
                      <w:marRight w:val="0"/>
                      <w:marTop w:val="0"/>
                      <w:marBottom w:val="0"/>
                      <w:divBdr>
                        <w:top w:val="none" w:sz="0" w:space="0" w:color="auto"/>
                        <w:left w:val="none" w:sz="0" w:space="0" w:color="auto"/>
                        <w:bottom w:val="none" w:sz="0" w:space="0" w:color="auto"/>
                        <w:right w:val="none" w:sz="0" w:space="0" w:color="auto"/>
                      </w:divBdr>
                    </w:div>
                  </w:divsChild>
                </w:div>
                <w:div w:id="2137327370">
                  <w:marLeft w:val="0"/>
                  <w:marRight w:val="0"/>
                  <w:marTop w:val="0"/>
                  <w:marBottom w:val="0"/>
                  <w:divBdr>
                    <w:top w:val="none" w:sz="0" w:space="0" w:color="auto"/>
                    <w:left w:val="none" w:sz="0" w:space="0" w:color="auto"/>
                    <w:bottom w:val="none" w:sz="0" w:space="0" w:color="auto"/>
                    <w:right w:val="none" w:sz="0" w:space="0" w:color="auto"/>
                  </w:divBdr>
                  <w:divsChild>
                    <w:div w:id="1042250257">
                      <w:marLeft w:val="0"/>
                      <w:marRight w:val="0"/>
                      <w:marTop w:val="0"/>
                      <w:marBottom w:val="0"/>
                      <w:divBdr>
                        <w:top w:val="none" w:sz="0" w:space="0" w:color="auto"/>
                        <w:left w:val="none" w:sz="0" w:space="0" w:color="auto"/>
                        <w:bottom w:val="none" w:sz="0" w:space="0" w:color="auto"/>
                        <w:right w:val="none" w:sz="0" w:space="0" w:color="auto"/>
                      </w:divBdr>
                    </w:div>
                  </w:divsChild>
                </w:div>
                <w:div w:id="878132700">
                  <w:marLeft w:val="0"/>
                  <w:marRight w:val="0"/>
                  <w:marTop w:val="0"/>
                  <w:marBottom w:val="0"/>
                  <w:divBdr>
                    <w:top w:val="none" w:sz="0" w:space="0" w:color="auto"/>
                    <w:left w:val="none" w:sz="0" w:space="0" w:color="auto"/>
                    <w:bottom w:val="none" w:sz="0" w:space="0" w:color="auto"/>
                    <w:right w:val="none" w:sz="0" w:space="0" w:color="auto"/>
                  </w:divBdr>
                  <w:divsChild>
                    <w:div w:id="660235392">
                      <w:marLeft w:val="0"/>
                      <w:marRight w:val="0"/>
                      <w:marTop w:val="0"/>
                      <w:marBottom w:val="0"/>
                      <w:divBdr>
                        <w:top w:val="none" w:sz="0" w:space="0" w:color="auto"/>
                        <w:left w:val="none" w:sz="0" w:space="0" w:color="auto"/>
                        <w:bottom w:val="none" w:sz="0" w:space="0" w:color="auto"/>
                        <w:right w:val="none" w:sz="0" w:space="0" w:color="auto"/>
                      </w:divBdr>
                    </w:div>
                  </w:divsChild>
                </w:div>
                <w:div w:id="1639724911">
                  <w:marLeft w:val="0"/>
                  <w:marRight w:val="0"/>
                  <w:marTop w:val="0"/>
                  <w:marBottom w:val="0"/>
                  <w:divBdr>
                    <w:top w:val="none" w:sz="0" w:space="0" w:color="auto"/>
                    <w:left w:val="none" w:sz="0" w:space="0" w:color="auto"/>
                    <w:bottom w:val="none" w:sz="0" w:space="0" w:color="auto"/>
                    <w:right w:val="none" w:sz="0" w:space="0" w:color="auto"/>
                  </w:divBdr>
                  <w:divsChild>
                    <w:div w:id="1014192363">
                      <w:marLeft w:val="0"/>
                      <w:marRight w:val="0"/>
                      <w:marTop w:val="0"/>
                      <w:marBottom w:val="0"/>
                      <w:divBdr>
                        <w:top w:val="none" w:sz="0" w:space="0" w:color="auto"/>
                        <w:left w:val="none" w:sz="0" w:space="0" w:color="auto"/>
                        <w:bottom w:val="none" w:sz="0" w:space="0" w:color="auto"/>
                        <w:right w:val="none" w:sz="0" w:space="0" w:color="auto"/>
                      </w:divBdr>
                    </w:div>
                  </w:divsChild>
                </w:div>
                <w:div w:id="993410159">
                  <w:marLeft w:val="0"/>
                  <w:marRight w:val="0"/>
                  <w:marTop w:val="0"/>
                  <w:marBottom w:val="0"/>
                  <w:divBdr>
                    <w:top w:val="none" w:sz="0" w:space="0" w:color="auto"/>
                    <w:left w:val="none" w:sz="0" w:space="0" w:color="auto"/>
                    <w:bottom w:val="none" w:sz="0" w:space="0" w:color="auto"/>
                    <w:right w:val="none" w:sz="0" w:space="0" w:color="auto"/>
                  </w:divBdr>
                  <w:divsChild>
                    <w:div w:id="1154564612">
                      <w:marLeft w:val="0"/>
                      <w:marRight w:val="0"/>
                      <w:marTop w:val="0"/>
                      <w:marBottom w:val="0"/>
                      <w:divBdr>
                        <w:top w:val="none" w:sz="0" w:space="0" w:color="auto"/>
                        <w:left w:val="none" w:sz="0" w:space="0" w:color="auto"/>
                        <w:bottom w:val="none" w:sz="0" w:space="0" w:color="auto"/>
                        <w:right w:val="none" w:sz="0" w:space="0" w:color="auto"/>
                      </w:divBdr>
                    </w:div>
                  </w:divsChild>
                </w:div>
                <w:div w:id="789664374">
                  <w:marLeft w:val="0"/>
                  <w:marRight w:val="0"/>
                  <w:marTop w:val="0"/>
                  <w:marBottom w:val="0"/>
                  <w:divBdr>
                    <w:top w:val="none" w:sz="0" w:space="0" w:color="auto"/>
                    <w:left w:val="none" w:sz="0" w:space="0" w:color="auto"/>
                    <w:bottom w:val="none" w:sz="0" w:space="0" w:color="auto"/>
                    <w:right w:val="none" w:sz="0" w:space="0" w:color="auto"/>
                  </w:divBdr>
                  <w:divsChild>
                    <w:div w:id="154616688">
                      <w:marLeft w:val="0"/>
                      <w:marRight w:val="0"/>
                      <w:marTop w:val="0"/>
                      <w:marBottom w:val="0"/>
                      <w:divBdr>
                        <w:top w:val="none" w:sz="0" w:space="0" w:color="auto"/>
                        <w:left w:val="none" w:sz="0" w:space="0" w:color="auto"/>
                        <w:bottom w:val="none" w:sz="0" w:space="0" w:color="auto"/>
                        <w:right w:val="none" w:sz="0" w:space="0" w:color="auto"/>
                      </w:divBdr>
                    </w:div>
                  </w:divsChild>
                </w:div>
                <w:div w:id="1152018235">
                  <w:marLeft w:val="0"/>
                  <w:marRight w:val="0"/>
                  <w:marTop w:val="0"/>
                  <w:marBottom w:val="0"/>
                  <w:divBdr>
                    <w:top w:val="none" w:sz="0" w:space="0" w:color="auto"/>
                    <w:left w:val="none" w:sz="0" w:space="0" w:color="auto"/>
                    <w:bottom w:val="none" w:sz="0" w:space="0" w:color="auto"/>
                    <w:right w:val="none" w:sz="0" w:space="0" w:color="auto"/>
                  </w:divBdr>
                  <w:divsChild>
                    <w:div w:id="685867005">
                      <w:marLeft w:val="0"/>
                      <w:marRight w:val="0"/>
                      <w:marTop w:val="0"/>
                      <w:marBottom w:val="0"/>
                      <w:divBdr>
                        <w:top w:val="none" w:sz="0" w:space="0" w:color="auto"/>
                        <w:left w:val="none" w:sz="0" w:space="0" w:color="auto"/>
                        <w:bottom w:val="none" w:sz="0" w:space="0" w:color="auto"/>
                        <w:right w:val="none" w:sz="0" w:space="0" w:color="auto"/>
                      </w:divBdr>
                    </w:div>
                  </w:divsChild>
                </w:div>
                <w:div w:id="773211770">
                  <w:marLeft w:val="0"/>
                  <w:marRight w:val="0"/>
                  <w:marTop w:val="0"/>
                  <w:marBottom w:val="0"/>
                  <w:divBdr>
                    <w:top w:val="none" w:sz="0" w:space="0" w:color="auto"/>
                    <w:left w:val="none" w:sz="0" w:space="0" w:color="auto"/>
                    <w:bottom w:val="none" w:sz="0" w:space="0" w:color="auto"/>
                    <w:right w:val="none" w:sz="0" w:space="0" w:color="auto"/>
                  </w:divBdr>
                  <w:divsChild>
                    <w:div w:id="1491679204">
                      <w:marLeft w:val="0"/>
                      <w:marRight w:val="0"/>
                      <w:marTop w:val="0"/>
                      <w:marBottom w:val="0"/>
                      <w:divBdr>
                        <w:top w:val="none" w:sz="0" w:space="0" w:color="auto"/>
                        <w:left w:val="none" w:sz="0" w:space="0" w:color="auto"/>
                        <w:bottom w:val="none" w:sz="0" w:space="0" w:color="auto"/>
                        <w:right w:val="none" w:sz="0" w:space="0" w:color="auto"/>
                      </w:divBdr>
                    </w:div>
                  </w:divsChild>
                </w:div>
                <w:div w:id="718096024">
                  <w:marLeft w:val="0"/>
                  <w:marRight w:val="0"/>
                  <w:marTop w:val="0"/>
                  <w:marBottom w:val="0"/>
                  <w:divBdr>
                    <w:top w:val="none" w:sz="0" w:space="0" w:color="auto"/>
                    <w:left w:val="none" w:sz="0" w:space="0" w:color="auto"/>
                    <w:bottom w:val="none" w:sz="0" w:space="0" w:color="auto"/>
                    <w:right w:val="none" w:sz="0" w:space="0" w:color="auto"/>
                  </w:divBdr>
                  <w:divsChild>
                    <w:div w:id="1131705613">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355884676">
                      <w:marLeft w:val="0"/>
                      <w:marRight w:val="0"/>
                      <w:marTop w:val="0"/>
                      <w:marBottom w:val="0"/>
                      <w:divBdr>
                        <w:top w:val="none" w:sz="0" w:space="0" w:color="auto"/>
                        <w:left w:val="none" w:sz="0" w:space="0" w:color="auto"/>
                        <w:bottom w:val="none" w:sz="0" w:space="0" w:color="auto"/>
                        <w:right w:val="none" w:sz="0" w:space="0" w:color="auto"/>
                      </w:divBdr>
                    </w:div>
                  </w:divsChild>
                </w:div>
                <w:div w:id="1185169187">
                  <w:marLeft w:val="0"/>
                  <w:marRight w:val="0"/>
                  <w:marTop w:val="0"/>
                  <w:marBottom w:val="0"/>
                  <w:divBdr>
                    <w:top w:val="none" w:sz="0" w:space="0" w:color="auto"/>
                    <w:left w:val="none" w:sz="0" w:space="0" w:color="auto"/>
                    <w:bottom w:val="none" w:sz="0" w:space="0" w:color="auto"/>
                    <w:right w:val="none" w:sz="0" w:space="0" w:color="auto"/>
                  </w:divBdr>
                  <w:divsChild>
                    <w:div w:id="1698698033">
                      <w:marLeft w:val="0"/>
                      <w:marRight w:val="0"/>
                      <w:marTop w:val="0"/>
                      <w:marBottom w:val="0"/>
                      <w:divBdr>
                        <w:top w:val="none" w:sz="0" w:space="0" w:color="auto"/>
                        <w:left w:val="none" w:sz="0" w:space="0" w:color="auto"/>
                        <w:bottom w:val="none" w:sz="0" w:space="0" w:color="auto"/>
                        <w:right w:val="none" w:sz="0" w:space="0" w:color="auto"/>
                      </w:divBdr>
                    </w:div>
                  </w:divsChild>
                </w:div>
                <w:div w:id="1561137726">
                  <w:marLeft w:val="0"/>
                  <w:marRight w:val="0"/>
                  <w:marTop w:val="0"/>
                  <w:marBottom w:val="0"/>
                  <w:divBdr>
                    <w:top w:val="none" w:sz="0" w:space="0" w:color="auto"/>
                    <w:left w:val="none" w:sz="0" w:space="0" w:color="auto"/>
                    <w:bottom w:val="none" w:sz="0" w:space="0" w:color="auto"/>
                    <w:right w:val="none" w:sz="0" w:space="0" w:color="auto"/>
                  </w:divBdr>
                  <w:divsChild>
                    <w:div w:id="862010681">
                      <w:marLeft w:val="0"/>
                      <w:marRight w:val="0"/>
                      <w:marTop w:val="0"/>
                      <w:marBottom w:val="0"/>
                      <w:divBdr>
                        <w:top w:val="none" w:sz="0" w:space="0" w:color="auto"/>
                        <w:left w:val="none" w:sz="0" w:space="0" w:color="auto"/>
                        <w:bottom w:val="none" w:sz="0" w:space="0" w:color="auto"/>
                        <w:right w:val="none" w:sz="0" w:space="0" w:color="auto"/>
                      </w:divBdr>
                    </w:div>
                  </w:divsChild>
                </w:div>
                <w:div w:id="163057307">
                  <w:marLeft w:val="0"/>
                  <w:marRight w:val="0"/>
                  <w:marTop w:val="0"/>
                  <w:marBottom w:val="0"/>
                  <w:divBdr>
                    <w:top w:val="none" w:sz="0" w:space="0" w:color="auto"/>
                    <w:left w:val="none" w:sz="0" w:space="0" w:color="auto"/>
                    <w:bottom w:val="none" w:sz="0" w:space="0" w:color="auto"/>
                    <w:right w:val="none" w:sz="0" w:space="0" w:color="auto"/>
                  </w:divBdr>
                  <w:divsChild>
                    <w:div w:id="1402437000">
                      <w:marLeft w:val="0"/>
                      <w:marRight w:val="0"/>
                      <w:marTop w:val="0"/>
                      <w:marBottom w:val="0"/>
                      <w:divBdr>
                        <w:top w:val="none" w:sz="0" w:space="0" w:color="auto"/>
                        <w:left w:val="none" w:sz="0" w:space="0" w:color="auto"/>
                        <w:bottom w:val="none" w:sz="0" w:space="0" w:color="auto"/>
                        <w:right w:val="none" w:sz="0" w:space="0" w:color="auto"/>
                      </w:divBdr>
                    </w:div>
                  </w:divsChild>
                </w:div>
                <w:div w:id="820542635">
                  <w:marLeft w:val="0"/>
                  <w:marRight w:val="0"/>
                  <w:marTop w:val="0"/>
                  <w:marBottom w:val="0"/>
                  <w:divBdr>
                    <w:top w:val="none" w:sz="0" w:space="0" w:color="auto"/>
                    <w:left w:val="none" w:sz="0" w:space="0" w:color="auto"/>
                    <w:bottom w:val="none" w:sz="0" w:space="0" w:color="auto"/>
                    <w:right w:val="none" w:sz="0" w:space="0" w:color="auto"/>
                  </w:divBdr>
                  <w:divsChild>
                    <w:div w:id="1287547582">
                      <w:marLeft w:val="0"/>
                      <w:marRight w:val="0"/>
                      <w:marTop w:val="0"/>
                      <w:marBottom w:val="0"/>
                      <w:divBdr>
                        <w:top w:val="none" w:sz="0" w:space="0" w:color="auto"/>
                        <w:left w:val="none" w:sz="0" w:space="0" w:color="auto"/>
                        <w:bottom w:val="none" w:sz="0" w:space="0" w:color="auto"/>
                        <w:right w:val="none" w:sz="0" w:space="0" w:color="auto"/>
                      </w:divBdr>
                    </w:div>
                  </w:divsChild>
                </w:div>
                <w:div w:id="1968075037">
                  <w:marLeft w:val="0"/>
                  <w:marRight w:val="0"/>
                  <w:marTop w:val="0"/>
                  <w:marBottom w:val="0"/>
                  <w:divBdr>
                    <w:top w:val="none" w:sz="0" w:space="0" w:color="auto"/>
                    <w:left w:val="none" w:sz="0" w:space="0" w:color="auto"/>
                    <w:bottom w:val="none" w:sz="0" w:space="0" w:color="auto"/>
                    <w:right w:val="none" w:sz="0" w:space="0" w:color="auto"/>
                  </w:divBdr>
                  <w:divsChild>
                    <w:div w:id="1732194604">
                      <w:marLeft w:val="0"/>
                      <w:marRight w:val="0"/>
                      <w:marTop w:val="0"/>
                      <w:marBottom w:val="0"/>
                      <w:divBdr>
                        <w:top w:val="none" w:sz="0" w:space="0" w:color="auto"/>
                        <w:left w:val="none" w:sz="0" w:space="0" w:color="auto"/>
                        <w:bottom w:val="none" w:sz="0" w:space="0" w:color="auto"/>
                        <w:right w:val="none" w:sz="0" w:space="0" w:color="auto"/>
                      </w:divBdr>
                    </w:div>
                  </w:divsChild>
                </w:div>
                <w:div w:id="1848714964">
                  <w:marLeft w:val="0"/>
                  <w:marRight w:val="0"/>
                  <w:marTop w:val="0"/>
                  <w:marBottom w:val="0"/>
                  <w:divBdr>
                    <w:top w:val="none" w:sz="0" w:space="0" w:color="auto"/>
                    <w:left w:val="none" w:sz="0" w:space="0" w:color="auto"/>
                    <w:bottom w:val="none" w:sz="0" w:space="0" w:color="auto"/>
                    <w:right w:val="none" w:sz="0" w:space="0" w:color="auto"/>
                  </w:divBdr>
                  <w:divsChild>
                    <w:div w:id="2089424850">
                      <w:marLeft w:val="0"/>
                      <w:marRight w:val="0"/>
                      <w:marTop w:val="0"/>
                      <w:marBottom w:val="0"/>
                      <w:divBdr>
                        <w:top w:val="none" w:sz="0" w:space="0" w:color="auto"/>
                        <w:left w:val="none" w:sz="0" w:space="0" w:color="auto"/>
                        <w:bottom w:val="none" w:sz="0" w:space="0" w:color="auto"/>
                        <w:right w:val="none" w:sz="0" w:space="0" w:color="auto"/>
                      </w:divBdr>
                    </w:div>
                  </w:divsChild>
                </w:div>
                <w:div w:id="36205855">
                  <w:marLeft w:val="0"/>
                  <w:marRight w:val="0"/>
                  <w:marTop w:val="0"/>
                  <w:marBottom w:val="0"/>
                  <w:divBdr>
                    <w:top w:val="none" w:sz="0" w:space="0" w:color="auto"/>
                    <w:left w:val="none" w:sz="0" w:space="0" w:color="auto"/>
                    <w:bottom w:val="none" w:sz="0" w:space="0" w:color="auto"/>
                    <w:right w:val="none" w:sz="0" w:space="0" w:color="auto"/>
                  </w:divBdr>
                  <w:divsChild>
                    <w:div w:id="555548939">
                      <w:marLeft w:val="0"/>
                      <w:marRight w:val="0"/>
                      <w:marTop w:val="0"/>
                      <w:marBottom w:val="0"/>
                      <w:divBdr>
                        <w:top w:val="none" w:sz="0" w:space="0" w:color="auto"/>
                        <w:left w:val="none" w:sz="0" w:space="0" w:color="auto"/>
                        <w:bottom w:val="none" w:sz="0" w:space="0" w:color="auto"/>
                        <w:right w:val="none" w:sz="0" w:space="0" w:color="auto"/>
                      </w:divBdr>
                    </w:div>
                  </w:divsChild>
                </w:div>
                <w:div w:id="227158605">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sChild>
                </w:div>
                <w:div w:id="982194735">
                  <w:marLeft w:val="0"/>
                  <w:marRight w:val="0"/>
                  <w:marTop w:val="0"/>
                  <w:marBottom w:val="0"/>
                  <w:divBdr>
                    <w:top w:val="none" w:sz="0" w:space="0" w:color="auto"/>
                    <w:left w:val="none" w:sz="0" w:space="0" w:color="auto"/>
                    <w:bottom w:val="none" w:sz="0" w:space="0" w:color="auto"/>
                    <w:right w:val="none" w:sz="0" w:space="0" w:color="auto"/>
                  </w:divBdr>
                  <w:divsChild>
                    <w:div w:id="1752312670">
                      <w:marLeft w:val="0"/>
                      <w:marRight w:val="0"/>
                      <w:marTop w:val="0"/>
                      <w:marBottom w:val="0"/>
                      <w:divBdr>
                        <w:top w:val="none" w:sz="0" w:space="0" w:color="auto"/>
                        <w:left w:val="none" w:sz="0" w:space="0" w:color="auto"/>
                        <w:bottom w:val="none" w:sz="0" w:space="0" w:color="auto"/>
                        <w:right w:val="none" w:sz="0" w:space="0" w:color="auto"/>
                      </w:divBdr>
                    </w:div>
                  </w:divsChild>
                </w:div>
                <w:div w:id="2060275982">
                  <w:marLeft w:val="0"/>
                  <w:marRight w:val="0"/>
                  <w:marTop w:val="0"/>
                  <w:marBottom w:val="0"/>
                  <w:divBdr>
                    <w:top w:val="none" w:sz="0" w:space="0" w:color="auto"/>
                    <w:left w:val="none" w:sz="0" w:space="0" w:color="auto"/>
                    <w:bottom w:val="none" w:sz="0" w:space="0" w:color="auto"/>
                    <w:right w:val="none" w:sz="0" w:space="0" w:color="auto"/>
                  </w:divBdr>
                  <w:divsChild>
                    <w:div w:id="113526428">
                      <w:marLeft w:val="0"/>
                      <w:marRight w:val="0"/>
                      <w:marTop w:val="0"/>
                      <w:marBottom w:val="0"/>
                      <w:divBdr>
                        <w:top w:val="none" w:sz="0" w:space="0" w:color="auto"/>
                        <w:left w:val="none" w:sz="0" w:space="0" w:color="auto"/>
                        <w:bottom w:val="none" w:sz="0" w:space="0" w:color="auto"/>
                        <w:right w:val="none" w:sz="0" w:space="0" w:color="auto"/>
                      </w:divBdr>
                    </w:div>
                  </w:divsChild>
                </w:div>
                <w:div w:id="1460954318">
                  <w:marLeft w:val="0"/>
                  <w:marRight w:val="0"/>
                  <w:marTop w:val="0"/>
                  <w:marBottom w:val="0"/>
                  <w:divBdr>
                    <w:top w:val="none" w:sz="0" w:space="0" w:color="auto"/>
                    <w:left w:val="none" w:sz="0" w:space="0" w:color="auto"/>
                    <w:bottom w:val="none" w:sz="0" w:space="0" w:color="auto"/>
                    <w:right w:val="none" w:sz="0" w:space="0" w:color="auto"/>
                  </w:divBdr>
                  <w:divsChild>
                    <w:div w:id="702555077">
                      <w:marLeft w:val="0"/>
                      <w:marRight w:val="0"/>
                      <w:marTop w:val="0"/>
                      <w:marBottom w:val="0"/>
                      <w:divBdr>
                        <w:top w:val="none" w:sz="0" w:space="0" w:color="auto"/>
                        <w:left w:val="none" w:sz="0" w:space="0" w:color="auto"/>
                        <w:bottom w:val="none" w:sz="0" w:space="0" w:color="auto"/>
                        <w:right w:val="none" w:sz="0" w:space="0" w:color="auto"/>
                      </w:divBdr>
                    </w:div>
                  </w:divsChild>
                </w:div>
                <w:div w:id="1935162775">
                  <w:marLeft w:val="0"/>
                  <w:marRight w:val="0"/>
                  <w:marTop w:val="0"/>
                  <w:marBottom w:val="0"/>
                  <w:divBdr>
                    <w:top w:val="none" w:sz="0" w:space="0" w:color="auto"/>
                    <w:left w:val="none" w:sz="0" w:space="0" w:color="auto"/>
                    <w:bottom w:val="none" w:sz="0" w:space="0" w:color="auto"/>
                    <w:right w:val="none" w:sz="0" w:space="0" w:color="auto"/>
                  </w:divBdr>
                  <w:divsChild>
                    <w:div w:id="1733770354">
                      <w:marLeft w:val="0"/>
                      <w:marRight w:val="0"/>
                      <w:marTop w:val="0"/>
                      <w:marBottom w:val="0"/>
                      <w:divBdr>
                        <w:top w:val="none" w:sz="0" w:space="0" w:color="auto"/>
                        <w:left w:val="none" w:sz="0" w:space="0" w:color="auto"/>
                        <w:bottom w:val="none" w:sz="0" w:space="0" w:color="auto"/>
                        <w:right w:val="none" w:sz="0" w:space="0" w:color="auto"/>
                      </w:divBdr>
                    </w:div>
                  </w:divsChild>
                </w:div>
                <w:div w:id="969287323">
                  <w:marLeft w:val="0"/>
                  <w:marRight w:val="0"/>
                  <w:marTop w:val="0"/>
                  <w:marBottom w:val="0"/>
                  <w:divBdr>
                    <w:top w:val="none" w:sz="0" w:space="0" w:color="auto"/>
                    <w:left w:val="none" w:sz="0" w:space="0" w:color="auto"/>
                    <w:bottom w:val="none" w:sz="0" w:space="0" w:color="auto"/>
                    <w:right w:val="none" w:sz="0" w:space="0" w:color="auto"/>
                  </w:divBdr>
                  <w:divsChild>
                    <w:div w:id="1919170128">
                      <w:marLeft w:val="0"/>
                      <w:marRight w:val="0"/>
                      <w:marTop w:val="0"/>
                      <w:marBottom w:val="0"/>
                      <w:divBdr>
                        <w:top w:val="none" w:sz="0" w:space="0" w:color="auto"/>
                        <w:left w:val="none" w:sz="0" w:space="0" w:color="auto"/>
                        <w:bottom w:val="none" w:sz="0" w:space="0" w:color="auto"/>
                        <w:right w:val="none" w:sz="0" w:space="0" w:color="auto"/>
                      </w:divBdr>
                    </w:div>
                  </w:divsChild>
                </w:div>
                <w:div w:id="1477524743">
                  <w:marLeft w:val="0"/>
                  <w:marRight w:val="0"/>
                  <w:marTop w:val="0"/>
                  <w:marBottom w:val="0"/>
                  <w:divBdr>
                    <w:top w:val="none" w:sz="0" w:space="0" w:color="auto"/>
                    <w:left w:val="none" w:sz="0" w:space="0" w:color="auto"/>
                    <w:bottom w:val="none" w:sz="0" w:space="0" w:color="auto"/>
                    <w:right w:val="none" w:sz="0" w:space="0" w:color="auto"/>
                  </w:divBdr>
                  <w:divsChild>
                    <w:div w:id="553006726">
                      <w:marLeft w:val="0"/>
                      <w:marRight w:val="0"/>
                      <w:marTop w:val="0"/>
                      <w:marBottom w:val="0"/>
                      <w:divBdr>
                        <w:top w:val="none" w:sz="0" w:space="0" w:color="auto"/>
                        <w:left w:val="none" w:sz="0" w:space="0" w:color="auto"/>
                        <w:bottom w:val="none" w:sz="0" w:space="0" w:color="auto"/>
                        <w:right w:val="none" w:sz="0" w:space="0" w:color="auto"/>
                      </w:divBdr>
                    </w:div>
                  </w:divsChild>
                </w:div>
                <w:div w:id="1027408845">
                  <w:marLeft w:val="0"/>
                  <w:marRight w:val="0"/>
                  <w:marTop w:val="0"/>
                  <w:marBottom w:val="0"/>
                  <w:divBdr>
                    <w:top w:val="none" w:sz="0" w:space="0" w:color="auto"/>
                    <w:left w:val="none" w:sz="0" w:space="0" w:color="auto"/>
                    <w:bottom w:val="none" w:sz="0" w:space="0" w:color="auto"/>
                    <w:right w:val="none" w:sz="0" w:space="0" w:color="auto"/>
                  </w:divBdr>
                  <w:divsChild>
                    <w:div w:id="1537737246">
                      <w:marLeft w:val="0"/>
                      <w:marRight w:val="0"/>
                      <w:marTop w:val="0"/>
                      <w:marBottom w:val="0"/>
                      <w:divBdr>
                        <w:top w:val="none" w:sz="0" w:space="0" w:color="auto"/>
                        <w:left w:val="none" w:sz="0" w:space="0" w:color="auto"/>
                        <w:bottom w:val="none" w:sz="0" w:space="0" w:color="auto"/>
                        <w:right w:val="none" w:sz="0" w:space="0" w:color="auto"/>
                      </w:divBdr>
                    </w:div>
                  </w:divsChild>
                </w:div>
                <w:div w:id="762651184">
                  <w:marLeft w:val="0"/>
                  <w:marRight w:val="0"/>
                  <w:marTop w:val="0"/>
                  <w:marBottom w:val="0"/>
                  <w:divBdr>
                    <w:top w:val="none" w:sz="0" w:space="0" w:color="auto"/>
                    <w:left w:val="none" w:sz="0" w:space="0" w:color="auto"/>
                    <w:bottom w:val="none" w:sz="0" w:space="0" w:color="auto"/>
                    <w:right w:val="none" w:sz="0" w:space="0" w:color="auto"/>
                  </w:divBdr>
                  <w:divsChild>
                    <w:div w:id="1663777647">
                      <w:marLeft w:val="0"/>
                      <w:marRight w:val="0"/>
                      <w:marTop w:val="0"/>
                      <w:marBottom w:val="0"/>
                      <w:divBdr>
                        <w:top w:val="none" w:sz="0" w:space="0" w:color="auto"/>
                        <w:left w:val="none" w:sz="0" w:space="0" w:color="auto"/>
                        <w:bottom w:val="none" w:sz="0" w:space="0" w:color="auto"/>
                        <w:right w:val="none" w:sz="0" w:space="0" w:color="auto"/>
                      </w:divBdr>
                    </w:div>
                  </w:divsChild>
                </w:div>
                <w:div w:id="373889576">
                  <w:marLeft w:val="0"/>
                  <w:marRight w:val="0"/>
                  <w:marTop w:val="0"/>
                  <w:marBottom w:val="0"/>
                  <w:divBdr>
                    <w:top w:val="none" w:sz="0" w:space="0" w:color="auto"/>
                    <w:left w:val="none" w:sz="0" w:space="0" w:color="auto"/>
                    <w:bottom w:val="none" w:sz="0" w:space="0" w:color="auto"/>
                    <w:right w:val="none" w:sz="0" w:space="0" w:color="auto"/>
                  </w:divBdr>
                  <w:divsChild>
                    <w:div w:id="287905410">
                      <w:marLeft w:val="0"/>
                      <w:marRight w:val="0"/>
                      <w:marTop w:val="0"/>
                      <w:marBottom w:val="0"/>
                      <w:divBdr>
                        <w:top w:val="none" w:sz="0" w:space="0" w:color="auto"/>
                        <w:left w:val="none" w:sz="0" w:space="0" w:color="auto"/>
                        <w:bottom w:val="none" w:sz="0" w:space="0" w:color="auto"/>
                        <w:right w:val="none" w:sz="0" w:space="0" w:color="auto"/>
                      </w:divBdr>
                    </w:div>
                  </w:divsChild>
                </w:div>
                <w:div w:id="1110974844">
                  <w:marLeft w:val="0"/>
                  <w:marRight w:val="0"/>
                  <w:marTop w:val="0"/>
                  <w:marBottom w:val="0"/>
                  <w:divBdr>
                    <w:top w:val="none" w:sz="0" w:space="0" w:color="auto"/>
                    <w:left w:val="none" w:sz="0" w:space="0" w:color="auto"/>
                    <w:bottom w:val="none" w:sz="0" w:space="0" w:color="auto"/>
                    <w:right w:val="none" w:sz="0" w:space="0" w:color="auto"/>
                  </w:divBdr>
                  <w:divsChild>
                    <w:div w:id="84961309">
                      <w:marLeft w:val="0"/>
                      <w:marRight w:val="0"/>
                      <w:marTop w:val="0"/>
                      <w:marBottom w:val="0"/>
                      <w:divBdr>
                        <w:top w:val="none" w:sz="0" w:space="0" w:color="auto"/>
                        <w:left w:val="none" w:sz="0" w:space="0" w:color="auto"/>
                        <w:bottom w:val="none" w:sz="0" w:space="0" w:color="auto"/>
                        <w:right w:val="none" w:sz="0" w:space="0" w:color="auto"/>
                      </w:divBdr>
                    </w:div>
                  </w:divsChild>
                </w:div>
                <w:div w:id="132453587">
                  <w:marLeft w:val="0"/>
                  <w:marRight w:val="0"/>
                  <w:marTop w:val="0"/>
                  <w:marBottom w:val="0"/>
                  <w:divBdr>
                    <w:top w:val="none" w:sz="0" w:space="0" w:color="auto"/>
                    <w:left w:val="none" w:sz="0" w:space="0" w:color="auto"/>
                    <w:bottom w:val="none" w:sz="0" w:space="0" w:color="auto"/>
                    <w:right w:val="none" w:sz="0" w:space="0" w:color="auto"/>
                  </w:divBdr>
                  <w:divsChild>
                    <w:div w:id="559754810">
                      <w:marLeft w:val="0"/>
                      <w:marRight w:val="0"/>
                      <w:marTop w:val="0"/>
                      <w:marBottom w:val="0"/>
                      <w:divBdr>
                        <w:top w:val="none" w:sz="0" w:space="0" w:color="auto"/>
                        <w:left w:val="none" w:sz="0" w:space="0" w:color="auto"/>
                        <w:bottom w:val="none" w:sz="0" w:space="0" w:color="auto"/>
                        <w:right w:val="none" w:sz="0" w:space="0" w:color="auto"/>
                      </w:divBdr>
                    </w:div>
                  </w:divsChild>
                </w:div>
                <w:div w:id="1812482572">
                  <w:marLeft w:val="0"/>
                  <w:marRight w:val="0"/>
                  <w:marTop w:val="0"/>
                  <w:marBottom w:val="0"/>
                  <w:divBdr>
                    <w:top w:val="none" w:sz="0" w:space="0" w:color="auto"/>
                    <w:left w:val="none" w:sz="0" w:space="0" w:color="auto"/>
                    <w:bottom w:val="none" w:sz="0" w:space="0" w:color="auto"/>
                    <w:right w:val="none" w:sz="0" w:space="0" w:color="auto"/>
                  </w:divBdr>
                  <w:divsChild>
                    <w:div w:id="1713723731">
                      <w:marLeft w:val="0"/>
                      <w:marRight w:val="0"/>
                      <w:marTop w:val="0"/>
                      <w:marBottom w:val="0"/>
                      <w:divBdr>
                        <w:top w:val="none" w:sz="0" w:space="0" w:color="auto"/>
                        <w:left w:val="none" w:sz="0" w:space="0" w:color="auto"/>
                        <w:bottom w:val="none" w:sz="0" w:space="0" w:color="auto"/>
                        <w:right w:val="none" w:sz="0" w:space="0" w:color="auto"/>
                      </w:divBdr>
                    </w:div>
                  </w:divsChild>
                </w:div>
                <w:div w:id="1648434845">
                  <w:marLeft w:val="0"/>
                  <w:marRight w:val="0"/>
                  <w:marTop w:val="0"/>
                  <w:marBottom w:val="0"/>
                  <w:divBdr>
                    <w:top w:val="none" w:sz="0" w:space="0" w:color="auto"/>
                    <w:left w:val="none" w:sz="0" w:space="0" w:color="auto"/>
                    <w:bottom w:val="none" w:sz="0" w:space="0" w:color="auto"/>
                    <w:right w:val="none" w:sz="0" w:space="0" w:color="auto"/>
                  </w:divBdr>
                  <w:divsChild>
                    <w:div w:id="1257710297">
                      <w:marLeft w:val="0"/>
                      <w:marRight w:val="0"/>
                      <w:marTop w:val="0"/>
                      <w:marBottom w:val="0"/>
                      <w:divBdr>
                        <w:top w:val="none" w:sz="0" w:space="0" w:color="auto"/>
                        <w:left w:val="none" w:sz="0" w:space="0" w:color="auto"/>
                        <w:bottom w:val="none" w:sz="0" w:space="0" w:color="auto"/>
                        <w:right w:val="none" w:sz="0" w:space="0" w:color="auto"/>
                      </w:divBdr>
                    </w:div>
                  </w:divsChild>
                </w:div>
                <w:div w:id="1205870690">
                  <w:marLeft w:val="0"/>
                  <w:marRight w:val="0"/>
                  <w:marTop w:val="0"/>
                  <w:marBottom w:val="0"/>
                  <w:divBdr>
                    <w:top w:val="none" w:sz="0" w:space="0" w:color="auto"/>
                    <w:left w:val="none" w:sz="0" w:space="0" w:color="auto"/>
                    <w:bottom w:val="none" w:sz="0" w:space="0" w:color="auto"/>
                    <w:right w:val="none" w:sz="0" w:space="0" w:color="auto"/>
                  </w:divBdr>
                  <w:divsChild>
                    <w:div w:id="252249130">
                      <w:marLeft w:val="0"/>
                      <w:marRight w:val="0"/>
                      <w:marTop w:val="0"/>
                      <w:marBottom w:val="0"/>
                      <w:divBdr>
                        <w:top w:val="none" w:sz="0" w:space="0" w:color="auto"/>
                        <w:left w:val="none" w:sz="0" w:space="0" w:color="auto"/>
                        <w:bottom w:val="none" w:sz="0" w:space="0" w:color="auto"/>
                        <w:right w:val="none" w:sz="0" w:space="0" w:color="auto"/>
                      </w:divBdr>
                    </w:div>
                  </w:divsChild>
                </w:div>
                <w:div w:id="311372088">
                  <w:marLeft w:val="0"/>
                  <w:marRight w:val="0"/>
                  <w:marTop w:val="0"/>
                  <w:marBottom w:val="0"/>
                  <w:divBdr>
                    <w:top w:val="none" w:sz="0" w:space="0" w:color="auto"/>
                    <w:left w:val="none" w:sz="0" w:space="0" w:color="auto"/>
                    <w:bottom w:val="none" w:sz="0" w:space="0" w:color="auto"/>
                    <w:right w:val="none" w:sz="0" w:space="0" w:color="auto"/>
                  </w:divBdr>
                  <w:divsChild>
                    <w:div w:id="1945068334">
                      <w:marLeft w:val="0"/>
                      <w:marRight w:val="0"/>
                      <w:marTop w:val="0"/>
                      <w:marBottom w:val="0"/>
                      <w:divBdr>
                        <w:top w:val="none" w:sz="0" w:space="0" w:color="auto"/>
                        <w:left w:val="none" w:sz="0" w:space="0" w:color="auto"/>
                        <w:bottom w:val="none" w:sz="0" w:space="0" w:color="auto"/>
                        <w:right w:val="none" w:sz="0" w:space="0" w:color="auto"/>
                      </w:divBdr>
                    </w:div>
                  </w:divsChild>
                </w:div>
                <w:div w:id="1881281669">
                  <w:marLeft w:val="0"/>
                  <w:marRight w:val="0"/>
                  <w:marTop w:val="0"/>
                  <w:marBottom w:val="0"/>
                  <w:divBdr>
                    <w:top w:val="none" w:sz="0" w:space="0" w:color="auto"/>
                    <w:left w:val="none" w:sz="0" w:space="0" w:color="auto"/>
                    <w:bottom w:val="none" w:sz="0" w:space="0" w:color="auto"/>
                    <w:right w:val="none" w:sz="0" w:space="0" w:color="auto"/>
                  </w:divBdr>
                  <w:divsChild>
                    <w:div w:id="1317875558">
                      <w:marLeft w:val="0"/>
                      <w:marRight w:val="0"/>
                      <w:marTop w:val="0"/>
                      <w:marBottom w:val="0"/>
                      <w:divBdr>
                        <w:top w:val="none" w:sz="0" w:space="0" w:color="auto"/>
                        <w:left w:val="none" w:sz="0" w:space="0" w:color="auto"/>
                        <w:bottom w:val="none" w:sz="0" w:space="0" w:color="auto"/>
                        <w:right w:val="none" w:sz="0" w:space="0" w:color="auto"/>
                      </w:divBdr>
                    </w:div>
                  </w:divsChild>
                </w:div>
                <w:div w:id="329142279">
                  <w:marLeft w:val="0"/>
                  <w:marRight w:val="0"/>
                  <w:marTop w:val="0"/>
                  <w:marBottom w:val="0"/>
                  <w:divBdr>
                    <w:top w:val="none" w:sz="0" w:space="0" w:color="auto"/>
                    <w:left w:val="none" w:sz="0" w:space="0" w:color="auto"/>
                    <w:bottom w:val="none" w:sz="0" w:space="0" w:color="auto"/>
                    <w:right w:val="none" w:sz="0" w:space="0" w:color="auto"/>
                  </w:divBdr>
                  <w:divsChild>
                    <w:div w:id="1172262187">
                      <w:marLeft w:val="0"/>
                      <w:marRight w:val="0"/>
                      <w:marTop w:val="0"/>
                      <w:marBottom w:val="0"/>
                      <w:divBdr>
                        <w:top w:val="none" w:sz="0" w:space="0" w:color="auto"/>
                        <w:left w:val="none" w:sz="0" w:space="0" w:color="auto"/>
                        <w:bottom w:val="none" w:sz="0" w:space="0" w:color="auto"/>
                        <w:right w:val="none" w:sz="0" w:space="0" w:color="auto"/>
                      </w:divBdr>
                    </w:div>
                  </w:divsChild>
                </w:div>
                <w:div w:id="1822115435">
                  <w:marLeft w:val="0"/>
                  <w:marRight w:val="0"/>
                  <w:marTop w:val="0"/>
                  <w:marBottom w:val="0"/>
                  <w:divBdr>
                    <w:top w:val="none" w:sz="0" w:space="0" w:color="auto"/>
                    <w:left w:val="none" w:sz="0" w:space="0" w:color="auto"/>
                    <w:bottom w:val="none" w:sz="0" w:space="0" w:color="auto"/>
                    <w:right w:val="none" w:sz="0" w:space="0" w:color="auto"/>
                  </w:divBdr>
                  <w:divsChild>
                    <w:div w:id="993069356">
                      <w:marLeft w:val="0"/>
                      <w:marRight w:val="0"/>
                      <w:marTop w:val="0"/>
                      <w:marBottom w:val="0"/>
                      <w:divBdr>
                        <w:top w:val="none" w:sz="0" w:space="0" w:color="auto"/>
                        <w:left w:val="none" w:sz="0" w:space="0" w:color="auto"/>
                        <w:bottom w:val="none" w:sz="0" w:space="0" w:color="auto"/>
                        <w:right w:val="none" w:sz="0" w:space="0" w:color="auto"/>
                      </w:divBdr>
                    </w:div>
                  </w:divsChild>
                </w:div>
                <w:div w:id="2043044064">
                  <w:marLeft w:val="0"/>
                  <w:marRight w:val="0"/>
                  <w:marTop w:val="0"/>
                  <w:marBottom w:val="0"/>
                  <w:divBdr>
                    <w:top w:val="none" w:sz="0" w:space="0" w:color="auto"/>
                    <w:left w:val="none" w:sz="0" w:space="0" w:color="auto"/>
                    <w:bottom w:val="none" w:sz="0" w:space="0" w:color="auto"/>
                    <w:right w:val="none" w:sz="0" w:space="0" w:color="auto"/>
                  </w:divBdr>
                  <w:divsChild>
                    <w:div w:id="132066730">
                      <w:marLeft w:val="0"/>
                      <w:marRight w:val="0"/>
                      <w:marTop w:val="0"/>
                      <w:marBottom w:val="0"/>
                      <w:divBdr>
                        <w:top w:val="none" w:sz="0" w:space="0" w:color="auto"/>
                        <w:left w:val="none" w:sz="0" w:space="0" w:color="auto"/>
                        <w:bottom w:val="none" w:sz="0" w:space="0" w:color="auto"/>
                        <w:right w:val="none" w:sz="0" w:space="0" w:color="auto"/>
                      </w:divBdr>
                    </w:div>
                  </w:divsChild>
                </w:div>
                <w:div w:id="1609191414">
                  <w:marLeft w:val="0"/>
                  <w:marRight w:val="0"/>
                  <w:marTop w:val="0"/>
                  <w:marBottom w:val="0"/>
                  <w:divBdr>
                    <w:top w:val="none" w:sz="0" w:space="0" w:color="auto"/>
                    <w:left w:val="none" w:sz="0" w:space="0" w:color="auto"/>
                    <w:bottom w:val="none" w:sz="0" w:space="0" w:color="auto"/>
                    <w:right w:val="none" w:sz="0" w:space="0" w:color="auto"/>
                  </w:divBdr>
                  <w:divsChild>
                    <w:div w:id="1951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4829">
          <w:marLeft w:val="0"/>
          <w:marRight w:val="0"/>
          <w:marTop w:val="0"/>
          <w:marBottom w:val="0"/>
          <w:divBdr>
            <w:top w:val="none" w:sz="0" w:space="0" w:color="auto"/>
            <w:left w:val="none" w:sz="0" w:space="0" w:color="auto"/>
            <w:bottom w:val="none" w:sz="0" w:space="0" w:color="auto"/>
            <w:right w:val="none" w:sz="0" w:space="0" w:color="auto"/>
          </w:divBdr>
        </w:div>
        <w:div w:id="1172795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stnb.com/goal-0-real-gdp-growth.html" TargetMode="External"/><Relationship Id="rId13" Type="http://schemas.microsoft.com/office/2018/08/relationships/commentsExtensible" Target="commentsExtensible.xml"/><Relationship Id="rId18" Type="http://schemas.openxmlformats.org/officeDocument/2006/relationships/hyperlink" Target="https://www150.statcan.gc.ca/t1/tbl1/en/tv.action?pid=361004020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boostnb.com/"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chart" Target="charts/chart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boostnb.com/goal-0-real-gdp-growth.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image" Target="media/image4.emf"/><Relationship Id="rId10" Type="http://schemas.openxmlformats.org/officeDocument/2006/relationships/comments" Target="comments.xml"/><Relationship Id="rId19" Type="http://schemas.openxmlformats.org/officeDocument/2006/relationships/hyperlink" Target="http://www.boostnb.com/goal-19-net-debt-to-gdp-ratio.html" TargetMode="External"/><Relationship Id="rId4" Type="http://schemas.openxmlformats.org/officeDocument/2006/relationships/numbering" Target="numbering.xml"/><Relationship Id="rId9" Type="http://schemas.openxmlformats.org/officeDocument/2006/relationships/hyperlink" Target="http://www.boostnb.com/goal-19-net-debt-to-gdp-ratio.html" TargetMode="External"/><Relationship Id="rId14" Type="http://schemas.openxmlformats.org/officeDocument/2006/relationships/image" Target="media/image1.png"/><Relationship Id="rId22" Type="http://schemas.openxmlformats.org/officeDocument/2006/relationships/image" Target="media/image3.emf"/><Relationship Id="rId27"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oleObject" Target="https://unbcloud.sharepoint.com/sites/2022PathwaystoProfessions/Shared%20Documents/BoostNB/2022%20Updated%20Reports/GDP%20Summary/Goal%20GD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bcloud.sharepoint.com/sites/2022PathwaystoProfessions/Shared%20Documents/BoostNB/2022%20Updated%20Reports/GDP%20Summary/Goal%20GD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GDP/Capita</c:v>
                </c:pt>
              </c:strCache>
            </c:strRef>
          </c:tx>
          <c:spPr>
            <a:solidFill>
              <a:schemeClr val="accent1"/>
            </a:solidFill>
            <a:ln>
              <a:noFill/>
            </a:ln>
            <a:effectLst/>
          </c:spPr>
          <c:invertIfNegative val="0"/>
          <c:dPt>
            <c:idx val="7"/>
            <c:invertIfNegative val="0"/>
            <c:bubble3D val="0"/>
            <c:spPr>
              <a:solidFill>
                <a:schemeClr val="accent2"/>
              </a:solidFill>
              <a:ln>
                <a:noFill/>
              </a:ln>
              <a:effectLst/>
            </c:spPr>
            <c:extLst>
              <c:ext xmlns:c16="http://schemas.microsoft.com/office/drawing/2014/chart" uri="{C3380CC4-5D6E-409C-BE32-E72D297353CC}">
                <c16:uniqueId val="{00000001-0278-4F73-91F4-6C97AB3DA42A}"/>
              </c:ext>
            </c:extLst>
          </c:dPt>
          <c:cat>
            <c:strRef>
              <c:f>Sheet1!$A$2:$A$11</c:f>
              <c:strCache>
                <c:ptCount val="10"/>
                <c:pt idx="0">
                  <c:v>AB</c:v>
                </c:pt>
                <c:pt idx="1">
                  <c:v>SK</c:v>
                </c:pt>
                <c:pt idx="2">
                  <c:v>NL</c:v>
                </c:pt>
                <c:pt idx="3">
                  <c:v>ON</c:v>
                </c:pt>
                <c:pt idx="4">
                  <c:v>BC</c:v>
                </c:pt>
                <c:pt idx="5">
                  <c:v>MA</c:v>
                </c:pt>
                <c:pt idx="6">
                  <c:v>QC</c:v>
                </c:pt>
                <c:pt idx="7">
                  <c:v>NB</c:v>
                </c:pt>
                <c:pt idx="8">
                  <c:v>NS</c:v>
                </c:pt>
                <c:pt idx="9">
                  <c:v>PE</c:v>
                </c:pt>
              </c:strCache>
            </c:strRef>
          </c:cat>
          <c:val>
            <c:numRef>
              <c:f>Sheet1!$B$2:$B$11</c:f>
              <c:numCache>
                <c:formatCode>"$"#,##0.00</c:formatCode>
                <c:ptCount val="10"/>
                <c:pt idx="0">
                  <c:v>72715.147092684711</c:v>
                </c:pt>
                <c:pt idx="1">
                  <c:v>65295.411935815246</c:v>
                </c:pt>
                <c:pt idx="2">
                  <c:v>58577.896967263659</c:v>
                </c:pt>
                <c:pt idx="3">
                  <c:v>50349.460646759842</c:v>
                </c:pt>
                <c:pt idx="4">
                  <c:v>50277.431274994939</c:v>
                </c:pt>
                <c:pt idx="5">
                  <c:v>44284.181201287793</c:v>
                </c:pt>
                <c:pt idx="6">
                  <c:v>43919.997629146164</c:v>
                </c:pt>
                <c:pt idx="7">
                  <c:v>40077.037600177391</c:v>
                </c:pt>
                <c:pt idx="8">
                  <c:v>39395.295623730541</c:v>
                </c:pt>
                <c:pt idx="9">
                  <c:v>38177.193003809683</c:v>
                </c:pt>
              </c:numCache>
            </c:numRef>
          </c:val>
          <c:extLst>
            <c:ext xmlns:c16="http://schemas.microsoft.com/office/drawing/2014/chart" uri="{C3380CC4-5D6E-409C-BE32-E72D297353CC}">
              <c16:uniqueId val="{00000002-0278-4F73-91F4-6C97AB3DA42A}"/>
            </c:ext>
          </c:extLst>
        </c:ser>
        <c:dLbls>
          <c:showLegendKey val="0"/>
          <c:showVal val="0"/>
          <c:showCatName val="0"/>
          <c:showSerName val="0"/>
          <c:showPercent val="0"/>
          <c:showBubbleSize val="0"/>
        </c:dLbls>
        <c:gapWidth val="182"/>
        <c:axId val="408693680"/>
        <c:axId val="408695760"/>
      </c:barChart>
      <c:catAx>
        <c:axId val="408693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venir Book"/>
                <a:ea typeface="+mn-ea"/>
                <a:cs typeface="+mn-cs"/>
              </a:defRPr>
            </a:pPr>
            <a:endParaRPr lang="en-US"/>
          </a:p>
        </c:txPr>
        <c:crossAx val="408695760"/>
        <c:crosses val="autoZero"/>
        <c:auto val="1"/>
        <c:lblAlgn val="ctr"/>
        <c:lblOffset val="100"/>
        <c:noMultiLvlLbl val="0"/>
      </c:catAx>
      <c:valAx>
        <c:axId val="408695760"/>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low"/>
        <c:spPr>
          <a:noFill/>
          <a:ln>
            <a:noFill/>
          </a:ln>
          <a:effectLst/>
        </c:spPr>
        <c:txPr>
          <a:bodyPr rot="0" spcFirstLastPara="1" vertOverflow="ellipsis" wrap="square" anchor="ctr" anchorCtr="1"/>
          <a:lstStyle/>
          <a:p>
            <a:pPr>
              <a:defRPr sz="1000" b="0" i="0" u="none" strike="noStrike" kern="1200" baseline="0">
                <a:solidFill>
                  <a:schemeClr val="tx1"/>
                </a:solidFill>
                <a:latin typeface="Avenir Book"/>
                <a:ea typeface="+mn-ea"/>
                <a:cs typeface="+mn-cs"/>
              </a:defRPr>
            </a:pPr>
            <a:endParaRPr lang="en-US"/>
          </a:p>
        </c:txPr>
        <c:crossAx val="408693680"/>
        <c:crosses val="autoZero"/>
        <c:crossBetween val="between"/>
        <c:majorUnit val="2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Avenir Book"/>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Sheet2!$A$29</c:f>
              <c:strCache>
                <c:ptCount val="1"/>
                <c:pt idx="0">
                  <c:v>Canada</c:v>
                </c:pt>
              </c:strCache>
            </c:strRef>
          </c:tx>
          <c:spPr>
            <a:ln w="28575" cap="rnd">
              <a:solidFill>
                <a:schemeClr val="accent1"/>
              </a:solidFill>
              <a:round/>
            </a:ln>
            <a:effectLst/>
          </c:spPr>
          <c:marker>
            <c:symbol val="none"/>
          </c:marker>
          <c:cat>
            <c:numRef>
              <c:f>Sheet2!$C$11:$U$11</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extLst/>
            </c:numRef>
          </c:cat>
          <c:val>
            <c:numRef>
              <c:f>Sheet2!$C$29:$U$29</c:f>
              <c:numCache>
                <c:formatCode>0.00%</c:formatCode>
                <c:ptCount val="19"/>
                <c:pt idx="0">
                  <c:v>2.0002187863045501E-2</c:v>
                </c:pt>
                <c:pt idx="1">
                  <c:v>3.3335812907981634E-2</c:v>
                </c:pt>
                <c:pt idx="2">
                  <c:v>3.1527429376124204E-2</c:v>
                </c:pt>
                <c:pt idx="3">
                  <c:v>2.7643041455196509E-2</c:v>
                </c:pt>
                <c:pt idx="4">
                  <c:v>2.0173707896258709E-2</c:v>
                </c:pt>
                <c:pt idx="5">
                  <c:v>8.3674187386382146E-3</c:v>
                </c:pt>
                <c:pt idx="6">
                  <c:v>-3.1387705039466196E-2</c:v>
                </c:pt>
                <c:pt idx="7">
                  <c:v>3.2667397961225329E-2</c:v>
                </c:pt>
                <c:pt idx="8">
                  <c:v>3.2439689365495836E-2</c:v>
                </c:pt>
                <c:pt idx="9">
                  <c:v>1.8554244932451749E-2</c:v>
                </c:pt>
                <c:pt idx="10">
                  <c:v>2.5503296586573885E-2</c:v>
                </c:pt>
                <c:pt idx="11">
                  <c:v>2.8656892121151283E-2</c:v>
                </c:pt>
                <c:pt idx="12">
                  <c:v>8.0339798490689333E-3</c:v>
                </c:pt>
                <c:pt idx="13">
                  <c:v>9.7273470485155205E-3</c:v>
                </c:pt>
                <c:pt idx="14">
                  <c:v>3.1166788154383791E-2</c:v>
                </c:pt>
                <c:pt idx="15">
                  <c:v>2.8463221244136624E-2</c:v>
                </c:pt>
                <c:pt idx="16">
                  <c:v>1.7289038280037829E-2</c:v>
                </c:pt>
                <c:pt idx="17">
                  <c:v>-5.2564444234841398E-2</c:v>
                </c:pt>
                <c:pt idx="18">
                  <c:v>4.7798500737224303E-2</c:v>
                </c:pt>
              </c:numCache>
              <c:extLst/>
            </c:numRef>
          </c:val>
          <c:smooth val="0"/>
          <c:extLst>
            <c:ext xmlns:c16="http://schemas.microsoft.com/office/drawing/2014/chart" uri="{C3380CC4-5D6E-409C-BE32-E72D297353CC}">
              <c16:uniqueId val="{00000000-3175-4EC5-AE9D-A3CE8951AC21}"/>
            </c:ext>
          </c:extLst>
        </c:ser>
        <c:ser>
          <c:idx val="0"/>
          <c:order val="1"/>
          <c:tx>
            <c:strRef>
              <c:f>Sheet2!$A$28</c:f>
              <c:strCache>
                <c:ptCount val="1"/>
                <c:pt idx="0">
                  <c:v>New Brunswick</c:v>
                </c:pt>
              </c:strCache>
            </c:strRef>
          </c:tx>
          <c:spPr>
            <a:ln w="28575" cap="rnd">
              <a:solidFill>
                <a:schemeClr val="accent2"/>
              </a:solidFill>
              <a:round/>
            </a:ln>
            <a:effectLst/>
          </c:spPr>
          <c:marker>
            <c:symbol val="none"/>
          </c:marker>
          <c:cat>
            <c:numRef>
              <c:f>Sheet2!$C$11:$U$11</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extLst/>
            </c:numRef>
          </c:cat>
          <c:val>
            <c:numRef>
              <c:f>Sheet2!$C$28:$U$28</c:f>
              <c:numCache>
                <c:formatCode>0.00%</c:formatCode>
                <c:ptCount val="19"/>
                <c:pt idx="0">
                  <c:v>2.2023126158371414E-2</c:v>
                </c:pt>
                <c:pt idx="1">
                  <c:v>2.8185662682446891E-2</c:v>
                </c:pt>
                <c:pt idx="2">
                  <c:v>9.7255842848268555E-3</c:v>
                </c:pt>
                <c:pt idx="3">
                  <c:v>1.7898942753085137E-2</c:v>
                </c:pt>
                <c:pt idx="4">
                  <c:v>6.0860382392174551E-3</c:v>
                </c:pt>
                <c:pt idx="5">
                  <c:v>8.7285584067618455E-3</c:v>
                </c:pt>
                <c:pt idx="6">
                  <c:v>-1.4139899778197724E-2</c:v>
                </c:pt>
                <c:pt idx="7">
                  <c:v>2.0911669635200313E-2</c:v>
                </c:pt>
                <c:pt idx="8">
                  <c:v>2.1493381942837494E-3</c:v>
                </c:pt>
                <c:pt idx="9">
                  <c:v>-1.1884238960756801E-2</c:v>
                </c:pt>
                <c:pt idx="10">
                  <c:v>-3.4481100647723167E-3</c:v>
                </c:pt>
                <c:pt idx="11">
                  <c:v>7.7885377537300704E-4</c:v>
                </c:pt>
                <c:pt idx="12">
                  <c:v>8.1302772765465842E-3</c:v>
                </c:pt>
                <c:pt idx="13">
                  <c:v>9.2329133035247406E-3</c:v>
                </c:pt>
                <c:pt idx="14">
                  <c:v>2.3590333716915997E-2</c:v>
                </c:pt>
                <c:pt idx="15">
                  <c:v>1.3305558311014168E-2</c:v>
                </c:pt>
                <c:pt idx="16">
                  <c:v>1.2132326548193179E-2</c:v>
                </c:pt>
                <c:pt idx="17">
                  <c:v>-3.1134338367099567E-2</c:v>
                </c:pt>
                <c:pt idx="18">
                  <c:v>5.2519840939720126E-2</c:v>
                </c:pt>
              </c:numCache>
              <c:extLst/>
            </c:numRef>
          </c:val>
          <c:smooth val="0"/>
          <c:extLst>
            <c:ext xmlns:c16="http://schemas.microsoft.com/office/drawing/2014/chart" uri="{C3380CC4-5D6E-409C-BE32-E72D297353CC}">
              <c16:uniqueId val="{00000001-3175-4EC5-AE9D-A3CE8951AC21}"/>
            </c:ext>
          </c:extLst>
        </c:ser>
        <c:dLbls>
          <c:showLegendKey val="0"/>
          <c:showVal val="0"/>
          <c:showCatName val="0"/>
          <c:showSerName val="0"/>
          <c:showPercent val="0"/>
          <c:showBubbleSize val="0"/>
        </c:dLbls>
        <c:smooth val="0"/>
        <c:axId val="249505264"/>
        <c:axId val="249509840"/>
      </c:lineChart>
      <c:catAx>
        <c:axId val="249505264"/>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venir Book"/>
                <a:ea typeface="+mn-ea"/>
                <a:cs typeface="+mn-cs"/>
              </a:defRPr>
            </a:pPr>
            <a:endParaRPr lang="en-US"/>
          </a:p>
        </c:txPr>
        <c:crossAx val="249509840"/>
        <c:crosses val="autoZero"/>
        <c:auto val="1"/>
        <c:lblAlgn val="ctr"/>
        <c:lblOffset val="100"/>
        <c:tickLblSkip val="2"/>
        <c:tickMarkSkip val="2"/>
        <c:noMultiLvlLbl val="0"/>
      </c:catAx>
      <c:valAx>
        <c:axId val="2495098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venir Book"/>
                <a:ea typeface="+mn-ea"/>
                <a:cs typeface="+mn-cs"/>
              </a:defRPr>
            </a:pPr>
            <a:endParaRPr lang="en-US"/>
          </a:p>
        </c:txPr>
        <c:crossAx val="24950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venir Book"/>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venir Book"/>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AB8E685E55A2449167FB5212E7F569" ma:contentTypeVersion="14" ma:contentTypeDescription="Create a new document." ma:contentTypeScope="" ma:versionID="b535764604ee5d9b83dbd8f9041f897a">
  <xsd:schema xmlns:xsd="http://www.w3.org/2001/XMLSchema" xmlns:xs="http://www.w3.org/2001/XMLSchema" xmlns:p="http://schemas.microsoft.com/office/2006/metadata/properties" xmlns:ns2="1d10f822-c79b-4d61-a3b9-3907c5d26aac" xmlns:ns3="53db2051-4c8b-417d-ae90-3ed2e0e187de" targetNamespace="http://schemas.microsoft.com/office/2006/metadata/properties" ma:root="true" ma:fieldsID="adfc04dc3407d04243b67fcf17206f0a" ns2:_="" ns3:_="">
    <xsd:import namespace="1d10f822-c79b-4d61-a3b9-3907c5d26aac"/>
    <xsd:import namespace="53db2051-4c8b-417d-ae90-3ed2e0e187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822-c79b-4d61-a3b9-3907c5d26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af6f982-594c-4b58-ae44-b83faed3c2e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db2051-4c8b-417d-ae90-3ed2e0e187d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8dd513-42f7-4f72-b868-04e20788a807}" ma:internalName="TaxCatchAll" ma:showField="CatchAllData" ma:web="53db2051-4c8b-417d-ae90-3ed2e0e187d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d10f822-c79b-4d61-a3b9-3907c5d26aac">
      <Terms xmlns="http://schemas.microsoft.com/office/infopath/2007/PartnerControls"/>
    </lcf76f155ced4ddcb4097134ff3c332f>
    <TaxCatchAll xmlns="53db2051-4c8b-417d-ae90-3ed2e0e187de" xsi:nil="true"/>
  </documentManagement>
</p:properties>
</file>

<file path=customXml/itemProps1.xml><?xml version="1.0" encoding="utf-8"?>
<ds:datastoreItem xmlns:ds="http://schemas.openxmlformats.org/officeDocument/2006/customXml" ds:itemID="{70F32E90-030E-460B-837F-57EE9F7D2477}">
  <ds:schemaRefs>
    <ds:schemaRef ds:uri="http://schemas.microsoft.com/sharepoint/v3/contenttype/forms"/>
  </ds:schemaRefs>
</ds:datastoreItem>
</file>

<file path=customXml/itemProps2.xml><?xml version="1.0" encoding="utf-8"?>
<ds:datastoreItem xmlns:ds="http://schemas.openxmlformats.org/officeDocument/2006/customXml" ds:itemID="{A51B239E-B2DD-488F-89A8-095A9F3CB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0f822-c79b-4d61-a3b9-3907c5d26aac"/>
    <ds:schemaRef ds:uri="53db2051-4c8b-417d-ae90-3ed2e0e18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E747C7-A398-4990-84F3-D9B68DFD061E}">
  <ds:schemaRefs>
    <ds:schemaRef ds:uri="http://schemas.microsoft.com/office/2006/metadata/properties"/>
    <ds:schemaRef ds:uri="http://schemas.microsoft.com/office/infopath/2007/PartnerControls"/>
    <ds:schemaRef ds:uri="1d10f822-c79b-4d61-a3b9-3907c5d26aac"/>
    <ds:schemaRef ds:uri="53db2051-4c8b-417d-ae90-3ed2e0e187de"/>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Drost</dc:creator>
  <cp:keywords/>
  <dc:description/>
  <cp:lastModifiedBy>Joseph Stephen Drost</cp:lastModifiedBy>
  <cp:revision>40</cp:revision>
  <dcterms:created xsi:type="dcterms:W3CDTF">2022-06-14T17:09:00Z</dcterms:created>
  <dcterms:modified xsi:type="dcterms:W3CDTF">2022-07-08T15:21:00Z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0x01010014AB8E685E55A2449167FB5212E7F569</vt:lpwstr>
  </property>
  <property fmtid="{D5CDD505-2E9C-101B-9397-08002B2CF9AE}" pid="3" name="MediaServiceImageTags">
    <vt:lpwstr/>
  </property>
</Properties>
</file>